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f8"/>
        <w:bidiVisual/>
        <w:tblW w:w="9847"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0" w:author="Nir Nissim" w:date="2016-12-13T14:03:00Z">
          <w:tblPr>
            <w:tblStyle w:val="af8"/>
            <w:bidiVisual/>
            <w:tblW w:w="10989"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208"/>
        <w:gridCol w:w="3542"/>
        <w:gridCol w:w="3097"/>
        <w:tblGridChange w:id="1">
          <w:tblGrid>
            <w:gridCol w:w="3580"/>
            <w:gridCol w:w="3953"/>
            <w:gridCol w:w="3456"/>
          </w:tblGrid>
        </w:tblGridChange>
      </w:tblGrid>
      <w:tr w:rsidR="00C205B3" w:rsidRPr="00D036D1" w14:paraId="6E43DD56" w14:textId="77777777" w:rsidTr="00C205B3">
        <w:trPr>
          <w:trHeight w:val="880"/>
          <w:ins w:id="2" w:author="Nir Nissim" w:date="2016-12-13T14:03:00Z"/>
          <w:trPrChange w:id="3" w:author="Nir Nissim" w:date="2016-12-13T14:03:00Z">
            <w:trPr>
              <w:trHeight w:val="834"/>
            </w:trPr>
          </w:trPrChange>
        </w:trPr>
        <w:tc>
          <w:tcPr>
            <w:tcW w:w="3208" w:type="dxa"/>
            <w:tcPrChange w:id="4" w:author="Nir Nissim" w:date="2016-12-13T14:03:00Z">
              <w:tcPr>
                <w:tcW w:w="3580" w:type="dxa"/>
              </w:tcPr>
            </w:tcPrChange>
          </w:tcPr>
          <w:p w14:paraId="03362BED" w14:textId="77777777" w:rsidR="00C205B3" w:rsidRPr="00D036D1" w:rsidRDefault="00C205B3" w:rsidP="00812CEE">
            <w:pPr>
              <w:pStyle w:val="NormalWeb"/>
              <w:bidi/>
              <w:rPr>
                <w:ins w:id="5" w:author="Nir Nissim" w:date="2016-12-13T14:03:00Z"/>
                <w:rFonts w:ascii="Arial" w:hAnsi="Arial" w:cs="Arial"/>
                <w:b/>
                <w:bCs/>
                <w:color w:val="222222"/>
                <w:rtl/>
              </w:rPr>
            </w:pPr>
            <w:ins w:id="6" w:author="Nir Nissim" w:date="2016-12-13T14:03:00Z">
              <w:r w:rsidRPr="00D036D1">
                <w:rPr>
                  <w:rFonts w:ascii="Arial" w:hAnsi="Arial" w:cs="Arial"/>
                  <w:b/>
                  <w:bCs/>
                  <w:noProof/>
                  <w:color w:val="222222"/>
                </w:rPr>
                <w:drawing>
                  <wp:inline distT="0" distB="0" distL="0" distR="0" wp14:anchorId="32EFC7EA" wp14:editId="33D53373">
                    <wp:extent cx="1208007" cy="504469"/>
                    <wp:effectExtent l="0" t="0" r="0" b="0"/>
                    <wp:docPr id="6" name="Picture 6" descr="cla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lal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758" cy="512299"/>
                            </a:xfrm>
                            <a:prstGeom prst="rect">
                              <a:avLst/>
                            </a:prstGeom>
                            <a:noFill/>
                            <a:ln>
                              <a:noFill/>
                            </a:ln>
                          </pic:spPr>
                        </pic:pic>
                      </a:graphicData>
                    </a:graphic>
                  </wp:inline>
                </w:drawing>
              </w:r>
            </w:ins>
          </w:p>
        </w:tc>
        <w:tc>
          <w:tcPr>
            <w:tcW w:w="3542" w:type="dxa"/>
            <w:vMerge w:val="restart"/>
            <w:tcPrChange w:id="7" w:author="Nir Nissim" w:date="2016-12-13T14:03:00Z">
              <w:tcPr>
                <w:tcW w:w="3953" w:type="dxa"/>
                <w:vMerge w:val="restart"/>
              </w:tcPr>
            </w:tcPrChange>
          </w:tcPr>
          <w:p w14:paraId="503FCF01" w14:textId="1DCBE86C" w:rsidR="00C205B3" w:rsidRPr="00D036D1" w:rsidRDefault="00C205B3" w:rsidP="00812CEE">
            <w:pPr>
              <w:pStyle w:val="NormalWeb"/>
              <w:bidi/>
              <w:jc w:val="center"/>
              <w:rPr>
                <w:ins w:id="8" w:author="Nir Nissim" w:date="2016-12-13T14:03:00Z"/>
                <w:rFonts w:ascii="Arial" w:hAnsi="Arial" w:cs="Arial"/>
                <w:color w:val="222222"/>
                <w:rtl/>
              </w:rPr>
            </w:pPr>
            <w:ins w:id="9" w:author="Nir Nissim" w:date="2016-12-13T14:03:00Z">
              <w:r>
                <w:rPr>
                  <w:rFonts w:ascii="Arial" w:hAnsi="Arial" w:cs="Arial"/>
                  <w:noProof/>
                  <w:color w:val="222222"/>
                </w:rPr>
                <w:drawing>
                  <wp:inline distT="0" distB="0" distL="0" distR="0" wp14:anchorId="1882D925" wp14:editId="6065005D">
                    <wp:extent cx="1504950" cy="1193800"/>
                    <wp:effectExtent l="0" t="0" r="0" b="6350"/>
                    <wp:docPr id="8" name="Picture 8" descr="cyber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med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193800"/>
                            </a:xfrm>
                            <a:prstGeom prst="rect">
                              <a:avLst/>
                            </a:prstGeom>
                            <a:noFill/>
                            <a:ln>
                              <a:noFill/>
                            </a:ln>
                          </pic:spPr>
                        </pic:pic>
                      </a:graphicData>
                    </a:graphic>
                  </wp:inline>
                </w:drawing>
              </w:r>
            </w:ins>
          </w:p>
        </w:tc>
        <w:tc>
          <w:tcPr>
            <w:tcW w:w="3097" w:type="dxa"/>
            <w:tcPrChange w:id="10" w:author="Nir Nissim" w:date="2016-12-13T14:03:00Z">
              <w:tcPr>
                <w:tcW w:w="3456" w:type="dxa"/>
              </w:tcPr>
            </w:tcPrChange>
          </w:tcPr>
          <w:p w14:paraId="3AF54424" w14:textId="77777777" w:rsidR="00C205B3" w:rsidRPr="00D036D1" w:rsidRDefault="00C205B3" w:rsidP="00812CEE">
            <w:pPr>
              <w:pStyle w:val="NormalWeb"/>
              <w:bidi/>
              <w:jc w:val="right"/>
              <w:rPr>
                <w:ins w:id="11" w:author="Nir Nissim" w:date="2016-12-13T14:03:00Z"/>
                <w:rFonts w:ascii="Arial" w:hAnsi="Arial" w:cs="Arial"/>
                <w:color w:val="222222"/>
                <w:rtl/>
              </w:rPr>
            </w:pPr>
            <w:ins w:id="12" w:author="Nir Nissim" w:date="2016-12-13T14:03:00Z">
              <w:r w:rsidRPr="00D036D1">
                <w:rPr>
                  <w:rFonts w:ascii="Arial" w:hAnsi="Arial" w:cs="Arial"/>
                  <w:noProof/>
                  <w:color w:val="222222"/>
                </w:rPr>
                <w:drawing>
                  <wp:inline distT="0" distB="0" distL="0" distR="0" wp14:anchorId="15239BA5" wp14:editId="1216CCC1">
                    <wp:extent cx="1089328" cy="581990"/>
                    <wp:effectExtent l="0" t="0" r="0" b="8890"/>
                    <wp:docPr id="7" name="Picture 7" descr="C:\Users\user\AppData\Local\Microsoft\Windows\INetCache\Content.Word\Logo_C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user\AppData\Local\Microsoft\Windows\INetCache\Content.Word\Logo_CSR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6221" cy="591015"/>
                            </a:xfrm>
                            <a:prstGeom prst="rect">
                              <a:avLst/>
                            </a:prstGeom>
                            <a:noFill/>
                            <a:ln>
                              <a:noFill/>
                            </a:ln>
                          </pic:spPr>
                        </pic:pic>
                      </a:graphicData>
                    </a:graphic>
                  </wp:inline>
                </w:drawing>
              </w:r>
            </w:ins>
          </w:p>
        </w:tc>
      </w:tr>
      <w:tr w:rsidR="00C205B3" w:rsidRPr="00D036D1" w14:paraId="3F04B710" w14:textId="77777777" w:rsidTr="00C205B3">
        <w:trPr>
          <w:trHeight w:val="938"/>
          <w:ins w:id="13" w:author="Nir Nissim" w:date="2016-12-13T14:03:00Z"/>
          <w:trPrChange w:id="14" w:author="Nir Nissim" w:date="2016-12-13T14:03:00Z">
            <w:trPr>
              <w:trHeight w:val="889"/>
            </w:trPr>
          </w:trPrChange>
        </w:trPr>
        <w:tc>
          <w:tcPr>
            <w:tcW w:w="3208" w:type="dxa"/>
            <w:vAlign w:val="bottom"/>
            <w:tcPrChange w:id="15" w:author="Nir Nissim" w:date="2016-12-13T14:03:00Z">
              <w:tcPr>
                <w:tcW w:w="3580" w:type="dxa"/>
                <w:vAlign w:val="bottom"/>
              </w:tcPr>
            </w:tcPrChange>
          </w:tcPr>
          <w:p w14:paraId="3C8F184A" w14:textId="77777777" w:rsidR="00C205B3" w:rsidRPr="00D036D1" w:rsidRDefault="00C205B3" w:rsidP="00812CEE">
            <w:pPr>
              <w:pStyle w:val="NormalWeb"/>
              <w:bidi/>
              <w:spacing w:before="0" w:beforeAutospacing="0"/>
              <w:rPr>
                <w:ins w:id="16" w:author="Nir Nissim" w:date="2016-12-13T14:03:00Z"/>
                <w:rFonts w:ascii="Arial" w:hAnsi="Arial" w:cs="Arial"/>
                <w:b/>
                <w:bCs/>
                <w:color w:val="222222"/>
                <w:u w:val="single"/>
                <w:rtl/>
              </w:rPr>
            </w:pPr>
            <w:ins w:id="17" w:author="Nir Nissim" w:date="2016-12-13T14:03:00Z">
              <w:r w:rsidRPr="00D036D1">
                <w:object w:dxaOrig="1860" w:dyaOrig="3000" w14:anchorId="6ED12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7.25pt" o:ole="">
                    <v:imagedata r:id="rId10" o:title=""/>
                  </v:shape>
                  <o:OLEObject Type="Embed" ProgID="PBrush" ShapeID="_x0000_i1025" DrawAspect="Content" ObjectID="_1543302485" r:id="rId11"/>
                </w:object>
              </w:r>
            </w:ins>
            <w:ins w:id="18" w:author="Nir Nissim" w:date="2016-12-13T14:03:00Z">
              <w:r w:rsidRPr="00D036D1">
                <w:object w:dxaOrig="1845" w:dyaOrig="870" w14:anchorId="682C3690">
                  <v:shape id="_x0000_i1026" type="#_x0000_t75" style="width:77.25pt;height:36.75pt" o:ole="">
                    <v:imagedata r:id="rId12" o:title=""/>
                  </v:shape>
                  <o:OLEObject Type="Embed" ProgID="PBrush" ShapeID="_x0000_i1026" DrawAspect="Content" ObjectID="_1543302486" r:id="rId13"/>
                </w:object>
              </w:r>
            </w:ins>
          </w:p>
        </w:tc>
        <w:tc>
          <w:tcPr>
            <w:tcW w:w="3542" w:type="dxa"/>
            <w:vMerge/>
            <w:vAlign w:val="center"/>
            <w:tcPrChange w:id="19" w:author="Nir Nissim" w:date="2016-12-13T14:03:00Z">
              <w:tcPr>
                <w:tcW w:w="3953" w:type="dxa"/>
                <w:vMerge/>
                <w:vAlign w:val="center"/>
              </w:tcPr>
            </w:tcPrChange>
          </w:tcPr>
          <w:p w14:paraId="58A3A606" w14:textId="77777777" w:rsidR="00C205B3" w:rsidRPr="00D036D1" w:rsidRDefault="00C205B3" w:rsidP="00812CEE">
            <w:pPr>
              <w:pStyle w:val="NormalWeb"/>
              <w:bidi/>
              <w:jc w:val="center"/>
              <w:rPr>
                <w:ins w:id="20" w:author="Nir Nissim" w:date="2016-12-13T14:03:00Z"/>
                <w:rFonts w:ascii="Arial" w:hAnsi="Arial" w:cs="Arial"/>
                <w:b/>
                <w:bCs/>
                <w:color w:val="222222"/>
                <w:u w:val="single"/>
                <w:rtl/>
              </w:rPr>
            </w:pPr>
          </w:p>
        </w:tc>
        <w:tc>
          <w:tcPr>
            <w:tcW w:w="3097" w:type="dxa"/>
            <w:vAlign w:val="bottom"/>
            <w:tcPrChange w:id="21" w:author="Nir Nissim" w:date="2016-12-13T14:03:00Z">
              <w:tcPr>
                <w:tcW w:w="3456" w:type="dxa"/>
                <w:vAlign w:val="bottom"/>
              </w:tcPr>
            </w:tcPrChange>
          </w:tcPr>
          <w:p w14:paraId="1925178A" w14:textId="77777777" w:rsidR="00C205B3" w:rsidRPr="00D036D1" w:rsidRDefault="00C205B3" w:rsidP="00812CEE">
            <w:pPr>
              <w:pStyle w:val="NormalWeb"/>
              <w:bidi/>
              <w:spacing w:before="0" w:beforeAutospacing="0" w:after="0" w:afterAutospacing="0"/>
              <w:jc w:val="right"/>
              <w:rPr>
                <w:ins w:id="22" w:author="Nir Nissim" w:date="2016-12-13T14:03:00Z"/>
                <w:rFonts w:ascii="Arial" w:hAnsi="Arial" w:cs="Arial"/>
                <w:color w:val="222222"/>
                <w:rtl/>
              </w:rPr>
            </w:pPr>
            <w:ins w:id="23" w:author="Nir Nissim" w:date="2016-12-13T14:03:00Z">
              <w:r w:rsidRPr="00D036D1">
                <w:rPr>
                  <w:rFonts w:ascii="Arial" w:hAnsi="Arial" w:cs="Arial"/>
                  <w:noProof/>
                  <w:color w:val="222222"/>
                </w:rPr>
                <w:drawing>
                  <wp:inline distT="0" distB="0" distL="0" distR="0" wp14:anchorId="0FB9CA5A" wp14:editId="6594A80C">
                    <wp:extent cx="1772529" cy="515597"/>
                    <wp:effectExtent l="0" t="0" r="0" b="0"/>
                    <wp:docPr id="5" name="Picture 5" descr="Logo_Malware_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_Malware_Lab"/>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161"/>
                            <a:stretch/>
                          </pic:blipFill>
                          <pic:spPr bwMode="auto">
                            <a:xfrm>
                              <a:off x="0" y="0"/>
                              <a:ext cx="1843535" cy="536252"/>
                            </a:xfrm>
                            <a:prstGeom prst="rect">
                              <a:avLst/>
                            </a:prstGeom>
                            <a:noFill/>
                            <a:ln>
                              <a:noFill/>
                            </a:ln>
                            <a:extLst>
                              <a:ext uri="{53640926-AAD7-44D8-BBD7-CCE9431645EC}">
                                <a14:shadowObscured xmlns:a14="http://schemas.microsoft.com/office/drawing/2010/main"/>
                              </a:ext>
                            </a:extLst>
                          </pic:spPr>
                        </pic:pic>
                      </a:graphicData>
                    </a:graphic>
                  </wp:inline>
                </w:drawing>
              </w:r>
            </w:ins>
          </w:p>
        </w:tc>
      </w:tr>
    </w:tbl>
    <w:p w14:paraId="41C4681A" w14:textId="18CA528A" w:rsidR="00E660C3" w:rsidRDefault="008261B6" w:rsidP="00C205B3">
      <w:pPr>
        <w:bidi/>
        <w:jc w:val="center"/>
        <w:rPr>
          <w:rtl/>
        </w:rPr>
      </w:pPr>
      <w:commentRangeStart w:id="24"/>
      <w:commentRangeStart w:id="25"/>
      <w:del w:id="26" w:author="Nir Nissim" w:date="2016-12-13T14:04:00Z">
        <w:r w:rsidRPr="007A3085" w:rsidDel="00C205B3">
          <w:rPr>
            <w:b/>
            <w:bCs/>
            <w:smallCaps/>
            <w:noProof/>
            <w:color w:val="5B9BD5" w:themeColor="accent1"/>
            <w:spacing w:val="5"/>
          </w:rPr>
          <w:drawing>
            <wp:anchor distT="0" distB="0" distL="114300" distR="114300" simplePos="0" relativeHeight="251658752" behindDoc="1" locked="0" layoutInCell="1" allowOverlap="1" wp14:anchorId="7436CF0F" wp14:editId="0327F0D9">
              <wp:simplePos x="0" y="0"/>
              <wp:positionH relativeFrom="column">
                <wp:posOffset>4837430</wp:posOffset>
              </wp:positionH>
              <wp:positionV relativeFrom="paragraph">
                <wp:posOffset>55880</wp:posOffset>
              </wp:positionV>
              <wp:extent cx="1030605" cy="1072515"/>
              <wp:effectExtent l="0" t="0" r="0" b="0"/>
              <wp:wrapTight wrapText="bothSides">
                <wp:wrapPolygon edited="0">
                  <wp:start x="0" y="0"/>
                  <wp:lineTo x="0" y="21101"/>
                  <wp:lineTo x="21161" y="21101"/>
                  <wp:lineTo x="21161" y="0"/>
                  <wp:lineTo x="0" y="0"/>
                </wp:wrapPolygon>
              </wp:wrapTight>
              <wp:docPr id="1" name="תמונה 1" descr="תוצאת תמונה עבור ‪cartoon minot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artoon minotau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0605" cy="1072515"/>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24"/>
      <w:r w:rsidR="00C205B3">
        <w:rPr>
          <w:rStyle w:val="af3"/>
          <w:rtl/>
        </w:rPr>
        <w:commentReference w:id="24"/>
      </w:r>
      <w:commentRangeEnd w:id="25"/>
      <w:r w:rsidR="004923A1">
        <w:rPr>
          <w:rStyle w:val="af3"/>
          <w:rtl/>
        </w:rPr>
        <w:commentReference w:id="25"/>
      </w:r>
    </w:p>
    <w:p w14:paraId="26DA8869" w14:textId="77777777" w:rsidR="00E660C3" w:rsidRDefault="00E660C3">
      <w:pPr>
        <w:bidi/>
        <w:jc w:val="center"/>
      </w:pPr>
    </w:p>
    <w:p w14:paraId="28AFEB41" w14:textId="60E97789" w:rsidR="00E660C3" w:rsidRPr="00EE5789" w:rsidRDefault="004923A1" w:rsidP="00EE5789">
      <w:pPr>
        <w:pStyle w:val="a5"/>
        <w:bidi/>
        <w:rPr>
          <w:b/>
          <w:bCs/>
          <w:sz w:val="32"/>
          <w:szCs w:val="28"/>
          <w:rtl/>
        </w:rPr>
      </w:pPr>
      <w:r>
        <w:rPr>
          <w:b/>
          <w:bCs/>
          <w:sz w:val="32"/>
          <w:szCs w:val="28"/>
          <w:rtl/>
        </w:rPr>
        <w:t>מערכת הגנה אקטיבית</w:t>
      </w:r>
      <w:r>
        <w:rPr>
          <w:rFonts w:hint="cs"/>
          <w:b/>
          <w:bCs/>
          <w:sz w:val="32"/>
          <w:szCs w:val="28"/>
          <w:rtl/>
        </w:rPr>
        <w:t xml:space="preserve"> למוניטורים </w:t>
      </w:r>
      <w:r w:rsidR="008970F7">
        <w:rPr>
          <w:rStyle w:val="af3"/>
          <w:i w:val="0"/>
          <w:iCs w:val="0"/>
          <w:color w:val="000000"/>
          <w:rtl/>
        </w:rPr>
        <w:commentReference w:id="27"/>
      </w:r>
      <w:r>
        <w:rPr>
          <w:rStyle w:val="af3"/>
          <w:i w:val="0"/>
          <w:iCs w:val="0"/>
          <w:color w:val="000000"/>
          <w:rtl/>
        </w:rPr>
        <w:commentReference w:id="28"/>
      </w:r>
      <w:r w:rsidR="007A3085" w:rsidRPr="007A3085">
        <w:rPr>
          <w:b/>
          <w:bCs/>
          <w:sz w:val="32"/>
          <w:szCs w:val="28"/>
          <w:rtl/>
        </w:rPr>
        <w:t>רפואיים</w:t>
      </w:r>
    </w:p>
    <w:p w14:paraId="7FE0DE8C" w14:textId="77777777" w:rsidR="00E660C3" w:rsidRPr="00EE5789" w:rsidRDefault="00835E38" w:rsidP="007A3085">
      <w:pPr>
        <w:bidi/>
        <w:jc w:val="center"/>
        <w:rPr>
          <w:rStyle w:val="a7"/>
          <w:rtl/>
        </w:rPr>
      </w:pPr>
      <w:r w:rsidRPr="00EE5789">
        <w:rPr>
          <w:rStyle w:val="a7"/>
          <w:rtl/>
        </w:rPr>
        <w:t>מסמך אפיון</w:t>
      </w:r>
      <w:r w:rsidR="007A3085" w:rsidRPr="007A3085">
        <w:t xml:space="preserve"> </w:t>
      </w:r>
    </w:p>
    <w:p w14:paraId="70C69B11" w14:textId="77777777" w:rsidR="00E660C3" w:rsidRDefault="00E660C3">
      <w:pPr>
        <w:bidi/>
        <w:jc w:val="center"/>
        <w:rPr>
          <w:rtl/>
        </w:rPr>
      </w:pPr>
    </w:p>
    <w:p w14:paraId="0964D4E9" w14:textId="77777777" w:rsidR="008970F7" w:rsidRDefault="008970F7" w:rsidP="001D2122">
      <w:pPr>
        <w:bidi/>
        <w:jc w:val="center"/>
        <w:rPr>
          <w:ins w:id="29" w:author="Nir Nissim" w:date="2016-12-13T13:56:00Z"/>
          <w:rStyle w:val="a7"/>
          <w:rtl/>
        </w:rPr>
      </w:pPr>
    </w:p>
    <w:p w14:paraId="0E37BEE9" w14:textId="6C30B0EC" w:rsidR="001D2122" w:rsidRPr="008970F7" w:rsidRDefault="008970F7">
      <w:pPr>
        <w:bidi/>
        <w:spacing w:line="480" w:lineRule="auto"/>
        <w:jc w:val="center"/>
        <w:rPr>
          <w:ins w:id="30" w:author="Nir Nissim" w:date="2016-12-13T13:56:00Z"/>
          <w:rStyle w:val="a7"/>
          <w:u w:val="single"/>
          <w:rtl/>
          <w:rPrChange w:id="31" w:author="Nir Nissim" w:date="2016-12-13T13:56:00Z">
            <w:rPr>
              <w:ins w:id="32" w:author="Nir Nissim" w:date="2016-12-13T13:56:00Z"/>
              <w:rStyle w:val="a7"/>
              <w:rtl/>
            </w:rPr>
          </w:rPrChange>
        </w:rPr>
        <w:pPrChange w:id="33" w:author="Nir Nissim" w:date="2016-12-13T13:57:00Z">
          <w:pPr>
            <w:bidi/>
            <w:jc w:val="center"/>
          </w:pPr>
        </w:pPrChange>
      </w:pPr>
      <w:ins w:id="34" w:author="Nir Nissim" w:date="2016-12-13T13:56:00Z">
        <w:r w:rsidRPr="008970F7">
          <w:rPr>
            <w:rStyle w:val="a7"/>
            <w:rFonts w:hint="eastAsia"/>
            <w:u w:val="single"/>
            <w:rtl/>
            <w:rPrChange w:id="35" w:author="Nir Nissim" w:date="2016-12-13T13:56:00Z">
              <w:rPr>
                <w:rStyle w:val="a7"/>
                <w:rFonts w:hint="eastAsia"/>
                <w:rtl/>
              </w:rPr>
            </w:rPrChange>
          </w:rPr>
          <w:t>סטודנטית</w:t>
        </w:r>
        <w:r w:rsidRPr="008970F7">
          <w:rPr>
            <w:rStyle w:val="a7"/>
            <w:u w:val="single"/>
            <w:rtl/>
            <w:rPrChange w:id="36" w:author="Nir Nissim" w:date="2016-12-13T13:56:00Z">
              <w:rPr>
                <w:rStyle w:val="a7"/>
                <w:rtl/>
              </w:rPr>
            </w:rPrChange>
          </w:rPr>
          <w:t xml:space="preserve">: </w:t>
        </w:r>
      </w:ins>
      <w:r w:rsidR="007A3085" w:rsidRPr="008970F7">
        <w:rPr>
          <w:rStyle w:val="a7"/>
          <w:rFonts w:hint="eastAsia"/>
          <w:u w:val="single"/>
          <w:rtl/>
          <w:rPrChange w:id="37" w:author="Nir Nissim" w:date="2016-12-13T13:56:00Z">
            <w:rPr>
              <w:rStyle w:val="a7"/>
              <w:rFonts w:hint="eastAsia"/>
              <w:rtl/>
            </w:rPr>
          </w:rPrChange>
        </w:rPr>
        <w:t>רותם</w:t>
      </w:r>
      <w:r w:rsidR="007A3085" w:rsidRPr="008970F7">
        <w:rPr>
          <w:rStyle w:val="a7"/>
          <w:u w:val="single"/>
          <w:rtl/>
          <w:rPrChange w:id="38" w:author="Nir Nissim" w:date="2016-12-13T13:56:00Z">
            <w:rPr>
              <w:rStyle w:val="a7"/>
              <w:rtl/>
            </w:rPr>
          </w:rPrChange>
        </w:rPr>
        <w:t xml:space="preserve"> </w:t>
      </w:r>
      <w:r w:rsidR="007A3085" w:rsidRPr="008970F7">
        <w:rPr>
          <w:rStyle w:val="a7"/>
          <w:rFonts w:hint="eastAsia"/>
          <w:u w:val="single"/>
          <w:rtl/>
          <w:rPrChange w:id="39" w:author="Nir Nissim" w:date="2016-12-13T13:56:00Z">
            <w:rPr>
              <w:rStyle w:val="a7"/>
              <w:rFonts w:hint="eastAsia"/>
              <w:rtl/>
            </w:rPr>
          </w:rPrChange>
        </w:rPr>
        <w:t>לזר</w:t>
      </w:r>
      <w:ins w:id="40" w:author="Nir Nissim" w:date="2016-12-13T13:56:00Z">
        <w:r w:rsidRPr="008970F7">
          <w:rPr>
            <w:rStyle w:val="a7"/>
            <w:u w:val="single"/>
            <w:rtl/>
            <w:rPrChange w:id="41" w:author="Nir Nissim" w:date="2016-12-13T13:56:00Z">
              <w:rPr>
                <w:rStyle w:val="a7"/>
                <w:rtl/>
              </w:rPr>
            </w:rPrChange>
          </w:rPr>
          <w:t>.</w:t>
        </w:r>
      </w:ins>
    </w:p>
    <w:p w14:paraId="798D54BA" w14:textId="0550148A" w:rsidR="008970F7" w:rsidRPr="008970F7" w:rsidRDefault="008970F7">
      <w:pPr>
        <w:bidi/>
        <w:spacing w:line="480" w:lineRule="auto"/>
        <w:jc w:val="center"/>
        <w:rPr>
          <w:ins w:id="42" w:author="Nir Nissim" w:date="2016-12-13T13:56:00Z"/>
          <w:rStyle w:val="a7"/>
          <w:u w:val="single"/>
          <w:rtl/>
          <w:rPrChange w:id="43" w:author="Nir Nissim" w:date="2016-12-13T13:56:00Z">
            <w:rPr>
              <w:ins w:id="44" w:author="Nir Nissim" w:date="2016-12-13T13:56:00Z"/>
              <w:rStyle w:val="a7"/>
              <w:rtl/>
            </w:rPr>
          </w:rPrChange>
        </w:rPr>
        <w:pPrChange w:id="45" w:author="Nir Nissim" w:date="2016-12-13T13:57:00Z">
          <w:pPr>
            <w:bidi/>
            <w:jc w:val="center"/>
          </w:pPr>
        </w:pPrChange>
      </w:pPr>
      <w:ins w:id="46" w:author="Nir Nissim" w:date="2016-12-13T13:56:00Z">
        <w:r w:rsidRPr="008970F7">
          <w:rPr>
            <w:rStyle w:val="a7"/>
            <w:rFonts w:hint="eastAsia"/>
            <w:u w:val="single"/>
            <w:rtl/>
            <w:rPrChange w:id="47" w:author="Nir Nissim" w:date="2016-12-13T13:56:00Z">
              <w:rPr>
                <w:rStyle w:val="a7"/>
                <w:rFonts w:hint="eastAsia"/>
                <w:rtl/>
              </w:rPr>
            </w:rPrChange>
          </w:rPr>
          <w:t>הנחיה</w:t>
        </w:r>
        <w:r w:rsidRPr="008970F7">
          <w:rPr>
            <w:rStyle w:val="a7"/>
            <w:u w:val="single"/>
            <w:rtl/>
            <w:rPrChange w:id="48" w:author="Nir Nissim" w:date="2016-12-13T13:56:00Z">
              <w:rPr>
                <w:rStyle w:val="a7"/>
                <w:rtl/>
              </w:rPr>
            </w:rPrChange>
          </w:rPr>
          <w:t xml:space="preserve"> </w:t>
        </w:r>
        <w:r w:rsidRPr="008970F7">
          <w:rPr>
            <w:rStyle w:val="a7"/>
            <w:rFonts w:hint="eastAsia"/>
            <w:u w:val="single"/>
            <w:rtl/>
            <w:rPrChange w:id="49" w:author="Nir Nissim" w:date="2016-12-13T13:56:00Z">
              <w:rPr>
                <w:rStyle w:val="a7"/>
                <w:rFonts w:hint="eastAsia"/>
                <w:rtl/>
              </w:rPr>
            </w:rPrChange>
          </w:rPr>
          <w:t>רפואית</w:t>
        </w:r>
        <w:r w:rsidRPr="008970F7">
          <w:rPr>
            <w:rStyle w:val="a7"/>
            <w:u w:val="single"/>
            <w:rtl/>
            <w:rPrChange w:id="50" w:author="Nir Nissim" w:date="2016-12-13T13:56:00Z">
              <w:rPr>
                <w:rStyle w:val="a7"/>
                <w:rtl/>
              </w:rPr>
            </w:rPrChange>
          </w:rPr>
          <w:t xml:space="preserve">: </w:t>
        </w:r>
        <w:r w:rsidRPr="008970F7">
          <w:rPr>
            <w:rStyle w:val="a7"/>
            <w:rFonts w:hint="eastAsia"/>
            <w:u w:val="single"/>
            <w:rtl/>
            <w:rPrChange w:id="51" w:author="Nir Nissim" w:date="2016-12-13T13:56:00Z">
              <w:rPr>
                <w:rStyle w:val="a7"/>
                <w:rFonts w:hint="eastAsia"/>
                <w:rtl/>
              </w:rPr>
            </w:rPrChange>
          </w:rPr>
          <w:t>ד</w:t>
        </w:r>
        <w:r w:rsidRPr="008970F7">
          <w:rPr>
            <w:rStyle w:val="a7"/>
            <w:u w:val="single"/>
            <w:rtl/>
            <w:rPrChange w:id="52" w:author="Nir Nissim" w:date="2016-12-13T13:56:00Z">
              <w:rPr>
                <w:rStyle w:val="a7"/>
                <w:rtl/>
              </w:rPr>
            </w:rPrChange>
          </w:rPr>
          <w:t xml:space="preserve">"ר </w:t>
        </w:r>
        <w:r w:rsidRPr="008970F7">
          <w:rPr>
            <w:rStyle w:val="a7"/>
            <w:rFonts w:hint="eastAsia"/>
            <w:u w:val="single"/>
            <w:rtl/>
            <w:rPrChange w:id="53" w:author="Nir Nissim" w:date="2016-12-13T13:56:00Z">
              <w:rPr>
                <w:rStyle w:val="a7"/>
                <w:rFonts w:hint="eastAsia"/>
                <w:rtl/>
              </w:rPr>
            </w:rPrChange>
          </w:rPr>
          <w:t>יצחק</w:t>
        </w:r>
        <w:r w:rsidRPr="008970F7">
          <w:rPr>
            <w:rStyle w:val="a7"/>
            <w:u w:val="single"/>
            <w:rtl/>
            <w:rPrChange w:id="54" w:author="Nir Nissim" w:date="2016-12-13T13:56:00Z">
              <w:rPr>
                <w:rStyle w:val="a7"/>
                <w:rtl/>
              </w:rPr>
            </w:rPrChange>
          </w:rPr>
          <w:t xml:space="preserve"> </w:t>
        </w:r>
        <w:r w:rsidRPr="008970F7">
          <w:rPr>
            <w:rStyle w:val="a7"/>
            <w:rFonts w:hint="eastAsia"/>
            <w:u w:val="single"/>
            <w:rtl/>
            <w:rPrChange w:id="55" w:author="Nir Nissim" w:date="2016-12-13T13:56:00Z">
              <w:rPr>
                <w:rStyle w:val="a7"/>
                <w:rFonts w:hint="eastAsia"/>
                <w:rtl/>
              </w:rPr>
            </w:rPrChange>
          </w:rPr>
          <w:t>לזר</w:t>
        </w:r>
        <w:r w:rsidRPr="008970F7">
          <w:rPr>
            <w:rStyle w:val="a7"/>
            <w:u w:val="single"/>
            <w:rtl/>
            <w:rPrChange w:id="56" w:author="Nir Nissim" w:date="2016-12-13T13:56:00Z">
              <w:rPr>
                <w:rStyle w:val="a7"/>
                <w:rtl/>
              </w:rPr>
            </w:rPrChange>
          </w:rPr>
          <w:t>.</w:t>
        </w:r>
      </w:ins>
    </w:p>
    <w:p w14:paraId="1F576676" w14:textId="3F0D8911" w:rsidR="008970F7" w:rsidRDefault="008970F7">
      <w:pPr>
        <w:bidi/>
        <w:spacing w:line="480" w:lineRule="auto"/>
        <w:jc w:val="center"/>
        <w:rPr>
          <w:ins w:id="57" w:author="Nir Nissim" w:date="2016-12-13T13:57:00Z"/>
          <w:rStyle w:val="a7"/>
          <w:u w:val="single"/>
          <w:rtl/>
        </w:rPr>
        <w:pPrChange w:id="58" w:author="Nir Nissim" w:date="2016-12-13T13:57:00Z">
          <w:pPr>
            <w:bidi/>
            <w:jc w:val="center"/>
          </w:pPr>
        </w:pPrChange>
      </w:pPr>
      <w:ins w:id="59" w:author="Nir Nissim" w:date="2016-12-13T13:56:00Z">
        <w:r w:rsidRPr="008970F7">
          <w:rPr>
            <w:rStyle w:val="a7"/>
            <w:rFonts w:hint="eastAsia"/>
            <w:u w:val="single"/>
            <w:rtl/>
            <w:rPrChange w:id="60" w:author="Nir Nissim" w:date="2016-12-13T13:56:00Z">
              <w:rPr>
                <w:rStyle w:val="a7"/>
                <w:rFonts w:hint="eastAsia"/>
                <w:rtl/>
              </w:rPr>
            </w:rPrChange>
          </w:rPr>
          <w:t>הנחיה</w:t>
        </w:r>
        <w:r w:rsidRPr="008970F7">
          <w:rPr>
            <w:rStyle w:val="a7"/>
            <w:u w:val="single"/>
            <w:rtl/>
            <w:rPrChange w:id="61" w:author="Nir Nissim" w:date="2016-12-13T13:56:00Z">
              <w:rPr>
                <w:rStyle w:val="a7"/>
                <w:rtl/>
              </w:rPr>
            </w:rPrChange>
          </w:rPr>
          <w:t xml:space="preserve"> </w:t>
        </w:r>
        <w:r w:rsidRPr="008970F7">
          <w:rPr>
            <w:rStyle w:val="a7"/>
            <w:rFonts w:hint="eastAsia"/>
            <w:u w:val="single"/>
            <w:rtl/>
            <w:rPrChange w:id="62" w:author="Nir Nissim" w:date="2016-12-13T13:56:00Z">
              <w:rPr>
                <w:rStyle w:val="a7"/>
                <w:rFonts w:hint="eastAsia"/>
                <w:rtl/>
              </w:rPr>
            </w:rPrChange>
          </w:rPr>
          <w:t>אקדמית</w:t>
        </w:r>
        <w:r w:rsidRPr="008970F7">
          <w:rPr>
            <w:rStyle w:val="a7"/>
            <w:u w:val="single"/>
            <w:rtl/>
            <w:rPrChange w:id="63" w:author="Nir Nissim" w:date="2016-12-13T13:56:00Z">
              <w:rPr>
                <w:rStyle w:val="a7"/>
                <w:rtl/>
              </w:rPr>
            </w:rPrChange>
          </w:rPr>
          <w:t xml:space="preserve">: </w:t>
        </w:r>
        <w:r w:rsidRPr="008970F7">
          <w:rPr>
            <w:rStyle w:val="a7"/>
            <w:rFonts w:hint="eastAsia"/>
            <w:u w:val="single"/>
            <w:rtl/>
            <w:rPrChange w:id="64" w:author="Nir Nissim" w:date="2016-12-13T13:56:00Z">
              <w:rPr>
                <w:rStyle w:val="a7"/>
                <w:rFonts w:hint="eastAsia"/>
                <w:rtl/>
              </w:rPr>
            </w:rPrChange>
          </w:rPr>
          <w:t>ד</w:t>
        </w:r>
        <w:r w:rsidRPr="008970F7">
          <w:rPr>
            <w:rStyle w:val="a7"/>
            <w:u w:val="single"/>
            <w:rtl/>
            <w:rPrChange w:id="65" w:author="Nir Nissim" w:date="2016-12-13T13:56:00Z">
              <w:rPr>
                <w:rStyle w:val="a7"/>
                <w:rtl/>
              </w:rPr>
            </w:rPrChange>
          </w:rPr>
          <w:t xml:space="preserve">"ר </w:t>
        </w:r>
        <w:r w:rsidRPr="008970F7">
          <w:rPr>
            <w:rStyle w:val="a7"/>
            <w:rFonts w:hint="eastAsia"/>
            <w:u w:val="single"/>
            <w:rtl/>
            <w:rPrChange w:id="66" w:author="Nir Nissim" w:date="2016-12-13T13:56:00Z">
              <w:rPr>
                <w:rStyle w:val="a7"/>
                <w:rFonts w:hint="eastAsia"/>
                <w:rtl/>
              </w:rPr>
            </w:rPrChange>
          </w:rPr>
          <w:t>ניר</w:t>
        </w:r>
        <w:r w:rsidRPr="008970F7">
          <w:rPr>
            <w:rStyle w:val="a7"/>
            <w:u w:val="single"/>
            <w:rtl/>
            <w:rPrChange w:id="67" w:author="Nir Nissim" w:date="2016-12-13T13:56:00Z">
              <w:rPr>
                <w:rStyle w:val="a7"/>
                <w:rtl/>
              </w:rPr>
            </w:rPrChange>
          </w:rPr>
          <w:t xml:space="preserve"> </w:t>
        </w:r>
        <w:r w:rsidRPr="008970F7">
          <w:rPr>
            <w:rStyle w:val="a7"/>
            <w:rFonts w:hint="eastAsia"/>
            <w:u w:val="single"/>
            <w:rtl/>
            <w:rPrChange w:id="68" w:author="Nir Nissim" w:date="2016-12-13T13:56:00Z">
              <w:rPr>
                <w:rStyle w:val="a7"/>
                <w:rFonts w:hint="eastAsia"/>
                <w:rtl/>
              </w:rPr>
            </w:rPrChange>
          </w:rPr>
          <w:t>ניסים</w:t>
        </w:r>
        <w:r w:rsidRPr="008970F7">
          <w:rPr>
            <w:rStyle w:val="a7"/>
            <w:u w:val="single"/>
            <w:rtl/>
            <w:rPrChange w:id="69" w:author="Nir Nissim" w:date="2016-12-13T13:56:00Z">
              <w:rPr>
                <w:rStyle w:val="a7"/>
                <w:rtl/>
              </w:rPr>
            </w:rPrChange>
          </w:rPr>
          <w:t>.</w:t>
        </w:r>
      </w:ins>
    </w:p>
    <w:p w14:paraId="6C255094" w14:textId="77777777" w:rsidR="00242C94" w:rsidRDefault="00242C94">
      <w:pPr>
        <w:bidi/>
        <w:spacing w:line="480" w:lineRule="auto"/>
        <w:jc w:val="center"/>
        <w:rPr>
          <w:ins w:id="70" w:author="Nir Nissim" w:date="2016-12-13T13:57:00Z"/>
          <w:rStyle w:val="a7"/>
          <w:u w:val="single"/>
          <w:rtl/>
        </w:rPr>
        <w:pPrChange w:id="71" w:author="Nir Nissim" w:date="2016-12-13T13:57:00Z">
          <w:pPr>
            <w:bidi/>
            <w:jc w:val="center"/>
          </w:pPr>
        </w:pPrChange>
      </w:pPr>
    </w:p>
    <w:p w14:paraId="6E911FB2" w14:textId="3B08451F" w:rsidR="00242C94" w:rsidRDefault="00242C94">
      <w:pPr>
        <w:bidi/>
        <w:spacing w:line="480" w:lineRule="auto"/>
        <w:jc w:val="center"/>
        <w:rPr>
          <w:ins w:id="72" w:author="Nir Nissim" w:date="2016-12-13T13:57:00Z"/>
          <w:rStyle w:val="a7"/>
          <w:u w:val="single"/>
          <w:rtl/>
        </w:rPr>
        <w:pPrChange w:id="73" w:author="Nir Nissim" w:date="2016-12-13T13:57:00Z">
          <w:pPr>
            <w:bidi/>
            <w:jc w:val="center"/>
          </w:pPr>
        </w:pPrChange>
      </w:pPr>
      <w:ins w:id="74" w:author="Nir Nissim" w:date="2016-12-13T13:57:00Z">
        <w:r>
          <w:rPr>
            <w:rStyle w:val="a7"/>
            <w:rFonts w:hint="cs"/>
            <w:u w:val="single"/>
            <w:rtl/>
          </w:rPr>
          <w:t xml:space="preserve">המחקר  מבוצע במסגרת </w:t>
        </w:r>
        <w:proofErr w:type="spellStart"/>
        <w:r>
          <w:rPr>
            <w:rStyle w:val="a7"/>
            <w:rFonts w:hint="cs"/>
            <w:u w:val="single"/>
            <w:rtl/>
          </w:rPr>
          <w:t>פרוייקט</w:t>
        </w:r>
        <w:proofErr w:type="spellEnd"/>
        <w:r>
          <w:rPr>
            <w:rStyle w:val="a7"/>
            <w:rFonts w:hint="cs"/>
            <w:u w:val="single"/>
            <w:rtl/>
          </w:rPr>
          <w:t xml:space="preserve"> </w:t>
        </w:r>
        <w:r>
          <w:rPr>
            <w:rStyle w:val="a7"/>
            <w:u w:val="single"/>
          </w:rPr>
          <w:t xml:space="preserve">Cyber-Med </w:t>
        </w:r>
        <w:r>
          <w:rPr>
            <w:rStyle w:val="a7"/>
            <w:rFonts w:hint="cs"/>
            <w:u w:val="single"/>
            <w:rtl/>
          </w:rPr>
          <w:t xml:space="preserve"> במעבדת </w:t>
        </w:r>
        <w:proofErr w:type="spellStart"/>
        <w:r>
          <w:rPr>
            <w:rStyle w:val="a7"/>
            <w:rFonts w:hint="cs"/>
            <w:u w:val="single"/>
            <w:rtl/>
          </w:rPr>
          <w:t>הפוגענים</w:t>
        </w:r>
        <w:proofErr w:type="spellEnd"/>
        <w:r>
          <w:rPr>
            <w:rStyle w:val="a7"/>
            <w:rFonts w:hint="cs"/>
            <w:u w:val="single"/>
            <w:rtl/>
          </w:rPr>
          <w:t xml:space="preserve"> (</w:t>
        </w:r>
        <w:r>
          <w:rPr>
            <w:rStyle w:val="a7"/>
            <w:u w:val="single"/>
          </w:rPr>
          <w:t>Malware Lab</w:t>
        </w:r>
        <w:r>
          <w:rPr>
            <w:rStyle w:val="a7"/>
            <w:rFonts w:hint="cs"/>
            <w:u w:val="single"/>
            <w:rtl/>
          </w:rPr>
          <w:t>)</w:t>
        </w:r>
      </w:ins>
    </w:p>
    <w:p w14:paraId="47508948" w14:textId="0240100F" w:rsidR="00242C94" w:rsidRPr="008970F7" w:rsidRDefault="00242C94">
      <w:pPr>
        <w:bidi/>
        <w:spacing w:line="480" w:lineRule="auto"/>
        <w:jc w:val="center"/>
        <w:rPr>
          <w:rStyle w:val="a7"/>
          <w:u w:val="single"/>
          <w:rPrChange w:id="75" w:author="Nir Nissim" w:date="2016-12-13T13:56:00Z">
            <w:rPr>
              <w:rStyle w:val="a7"/>
            </w:rPr>
          </w:rPrChange>
        </w:rPr>
        <w:pPrChange w:id="76" w:author="Nir Nissim" w:date="2016-12-13T13:57:00Z">
          <w:pPr>
            <w:bidi/>
            <w:jc w:val="center"/>
          </w:pPr>
        </w:pPrChange>
      </w:pPr>
      <w:ins w:id="77" w:author="Nir Nissim" w:date="2016-12-13T13:57:00Z">
        <w:r>
          <w:rPr>
            <w:rStyle w:val="a7"/>
            <w:rFonts w:hint="cs"/>
            <w:u w:val="single"/>
            <w:rtl/>
          </w:rPr>
          <w:t>המרכז לחקר הגנת הסייבר של אוניברסיטת בן גוריון בנגב.</w:t>
        </w:r>
      </w:ins>
    </w:p>
    <w:p w14:paraId="0BA39B22" w14:textId="71AE1AA4" w:rsidR="001D2122" w:rsidRPr="001D2122" w:rsidDel="00C205B3" w:rsidRDefault="001D2122" w:rsidP="001D2122">
      <w:pPr>
        <w:bidi/>
        <w:jc w:val="center"/>
        <w:rPr>
          <w:del w:id="78" w:author="Nir Nissim" w:date="2016-12-13T13:58:00Z"/>
          <w:b/>
          <w:bCs/>
          <w:smallCaps/>
          <w:color w:val="5B9BD5" w:themeColor="accent1"/>
          <w:spacing w:val="5"/>
        </w:rPr>
      </w:pPr>
    </w:p>
    <w:p w14:paraId="1E831A74" w14:textId="77777777" w:rsidR="00E660C3" w:rsidRPr="001D2122" w:rsidRDefault="00EE5789" w:rsidP="001D2122">
      <w:pPr>
        <w:pStyle w:val="a8"/>
        <w:bidi/>
        <w:rPr>
          <w:i w:val="0"/>
          <w:iCs w:val="0"/>
        </w:rPr>
      </w:pPr>
      <w:r w:rsidRPr="006C58B2">
        <w:rPr>
          <w:rStyle w:val="aa"/>
          <w:rtl/>
        </w:rPr>
        <w:t>גרס</w:t>
      </w:r>
      <w:r w:rsidR="006C58B2">
        <w:rPr>
          <w:rStyle w:val="aa"/>
          <w:rFonts w:hint="cs"/>
          <w:rtl/>
        </w:rPr>
        <w:t>ה</w:t>
      </w:r>
      <w:r w:rsidRPr="006C58B2">
        <w:rPr>
          <w:rStyle w:val="aa"/>
          <w:rFonts w:hint="cs"/>
          <w:rtl/>
        </w:rPr>
        <w:t xml:space="preserve"> </w:t>
      </w:r>
      <w:r w:rsidR="007A3085">
        <w:rPr>
          <w:rStyle w:val="aa"/>
        </w:rPr>
        <w:t>1.0</w:t>
      </w:r>
    </w:p>
    <w:p w14:paraId="269AA956" w14:textId="77777777" w:rsidR="00E660C3" w:rsidRPr="006C58B2" w:rsidRDefault="007A3085">
      <w:pPr>
        <w:bidi/>
        <w:jc w:val="center"/>
        <w:rPr>
          <w:rStyle w:val="aa"/>
        </w:rPr>
      </w:pPr>
      <w:r>
        <w:rPr>
          <w:rStyle w:val="aa"/>
          <w:rFonts w:hint="cs"/>
          <w:rtl/>
        </w:rPr>
        <w:t>12/12/16</w:t>
      </w:r>
    </w:p>
    <w:p w14:paraId="165F0FE0" w14:textId="77777777" w:rsidR="00E660C3" w:rsidDel="004923A1" w:rsidRDefault="00E660C3" w:rsidP="004923A1">
      <w:pPr>
        <w:bidi/>
        <w:rPr>
          <w:del w:id="79" w:author="Rotem Lazar" w:date="2016-12-13T22:38:00Z"/>
        </w:rPr>
      </w:pPr>
    </w:p>
    <w:p w14:paraId="57F0D0BA" w14:textId="598580E1" w:rsidR="00E660C3" w:rsidRDefault="00E660C3" w:rsidP="004923A1">
      <w:pPr>
        <w:bidi/>
      </w:pPr>
    </w:p>
    <w:p w14:paraId="01134623" w14:textId="77777777" w:rsidR="004923A1" w:rsidRPr="004923A1" w:rsidRDefault="004923A1" w:rsidP="004923A1">
      <w:pPr>
        <w:bidi/>
        <w:rPr>
          <w:rtl/>
        </w:rPr>
      </w:pPr>
    </w:p>
    <w:p w14:paraId="34E5FCB3" w14:textId="15656149" w:rsidR="00E8766D" w:rsidRDefault="00E8766D" w:rsidP="00E8766D">
      <w:pPr>
        <w:bidi/>
        <w:rPr>
          <w:rtl/>
        </w:rPr>
      </w:pPr>
    </w:p>
    <w:p w14:paraId="761C303F" w14:textId="27724F32" w:rsidR="00E8766D" w:rsidRDefault="00E8766D" w:rsidP="00E8766D">
      <w:pPr>
        <w:bidi/>
        <w:rPr>
          <w:rtl/>
        </w:rPr>
      </w:pPr>
    </w:p>
    <w:p w14:paraId="3273DD32" w14:textId="65734FEB" w:rsidR="00E8766D" w:rsidRDefault="004923A1" w:rsidP="00E8766D">
      <w:pPr>
        <w:bidi/>
        <w:rPr>
          <w:rtl/>
        </w:rPr>
      </w:pPr>
      <w:r>
        <w:rPr>
          <w:noProof/>
        </w:rPr>
        <w:drawing>
          <wp:anchor distT="0" distB="0" distL="114300" distR="114300" simplePos="0" relativeHeight="251659776" behindDoc="1" locked="0" layoutInCell="1" allowOverlap="1" wp14:anchorId="5C012394" wp14:editId="54763387">
            <wp:simplePos x="0" y="0"/>
            <wp:positionH relativeFrom="column">
              <wp:posOffset>1664335</wp:posOffset>
            </wp:positionH>
            <wp:positionV relativeFrom="paragraph">
              <wp:posOffset>8255</wp:posOffset>
            </wp:positionV>
            <wp:extent cx="2735580" cy="1333500"/>
            <wp:effectExtent l="0" t="0" r="0" b="0"/>
            <wp:wrapTight wrapText="bothSides">
              <wp:wrapPolygon edited="0">
                <wp:start x="14891" y="309"/>
                <wp:lineTo x="13688" y="3394"/>
                <wp:lineTo x="13688" y="5863"/>
                <wp:lineTo x="1955" y="9874"/>
                <wp:lineTo x="1955" y="11109"/>
                <wp:lineTo x="2557" y="15737"/>
                <wp:lineTo x="2557" y="19749"/>
                <wp:lineTo x="4061" y="20366"/>
                <wp:lineTo x="15643" y="20983"/>
                <wp:lineTo x="16396" y="20983"/>
                <wp:lineTo x="19103" y="20366"/>
                <wp:lineTo x="20006" y="19131"/>
                <wp:lineTo x="19855" y="2777"/>
                <wp:lineTo x="19103" y="1543"/>
                <wp:lineTo x="16245" y="309"/>
                <wp:lineTo x="14891" y="309"/>
              </wp:wrapPolygon>
            </wp:wrapTight>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35580" cy="1333500"/>
                    </a:xfrm>
                    <a:prstGeom prst="rect">
                      <a:avLst/>
                    </a:prstGeom>
                    <a:noFill/>
                    <a:extLst/>
                  </pic:spPr>
                </pic:pic>
              </a:graphicData>
            </a:graphic>
          </wp:anchor>
        </w:drawing>
      </w:r>
    </w:p>
    <w:p w14:paraId="21F987D4" w14:textId="331DF29B" w:rsidR="00E8766D" w:rsidRDefault="00E8766D" w:rsidP="00E8766D">
      <w:pPr>
        <w:jc w:val="center"/>
        <w:rPr>
          <w:sz w:val="28"/>
        </w:rPr>
      </w:pPr>
    </w:p>
    <w:p w14:paraId="7CDCA07C" w14:textId="6CBE8EA5" w:rsidR="00E8766D" w:rsidRDefault="00E8766D">
      <w:pPr>
        <w:rPr>
          <w:sz w:val="28"/>
        </w:rPr>
      </w:pPr>
      <w:r>
        <w:rPr>
          <w:sz w:val="28"/>
        </w:rPr>
        <w:br w:type="page"/>
      </w:r>
    </w:p>
    <w:p w14:paraId="3705B866" w14:textId="77777777" w:rsidR="00EE5789" w:rsidRDefault="00EE5789">
      <w:pPr>
        <w:rPr>
          <w:sz w:val="28"/>
        </w:rPr>
      </w:pPr>
    </w:p>
    <w:p w14:paraId="717FE490" w14:textId="77777777" w:rsidR="00E660C3" w:rsidRPr="001D2122" w:rsidRDefault="00835E38" w:rsidP="001D2122">
      <w:pPr>
        <w:bidi/>
        <w:rPr>
          <w:b/>
          <w:bCs/>
          <w:sz w:val="28"/>
          <w:szCs w:val="24"/>
          <w:u w:val="single"/>
        </w:rPr>
      </w:pPr>
      <w:commentRangeStart w:id="80"/>
      <w:r w:rsidRPr="001D2122">
        <w:rPr>
          <w:b/>
          <w:bCs/>
          <w:sz w:val="36"/>
          <w:szCs w:val="24"/>
          <w:u w:val="single"/>
          <w:rtl/>
        </w:rPr>
        <w:t>1</w:t>
      </w:r>
      <w:commentRangeEnd w:id="80"/>
      <w:r w:rsidR="002F2288">
        <w:rPr>
          <w:rStyle w:val="af3"/>
          <w:rtl/>
        </w:rPr>
        <w:commentReference w:id="80"/>
      </w:r>
      <w:r w:rsidRPr="001D2122">
        <w:rPr>
          <w:b/>
          <w:bCs/>
          <w:sz w:val="36"/>
          <w:szCs w:val="24"/>
          <w:u w:val="single"/>
          <w:rtl/>
        </w:rPr>
        <w:t>. הקדמה</w:t>
      </w:r>
    </w:p>
    <w:p w14:paraId="52705B67" w14:textId="54265FF9" w:rsidR="00E660C3" w:rsidRPr="001A3BBF" w:rsidRDefault="0054580C" w:rsidP="00395355">
      <w:pPr>
        <w:bidi/>
        <w:rPr>
          <w:iCs/>
        </w:rPr>
      </w:pPr>
      <w:r w:rsidRPr="0054580C">
        <w:rPr>
          <w:rFonts w:hint="cs"/>
          <w:iCs/>
          <w:rtl/>
        </w:rPr>
        <w:t>בשלל בתי חולים בארץ ובעולם, משתמשים ב</w:t>
      </w:r>
      <w:r w:rsidR="00732339">
        <w:rPr>
          <w:rFonts w:hint="cs"/>
          <w:iCs/>
          <w:rtl/>
        </w:rPr>
        <w:t xml:space="preserve">מוניטורים. </w:t>
      </w:r>
      <w:r w:rsidRPr="0054580C">
        <w:rPr>
          <w:rFonts w:hint="cs"/>
          <w:iCs/>
          <w:rtl/>
        </w:rPr>
        <w:t>מוניטורים אלה מציגים מידע על החולה שאליו הוא מחובר, לדוגמה דופק, לחץ דם, חום גוף ועוד.</w:t>
      </w:r>
      <w:r w:rsidR="001A3BBF">
        <w:rPr>
          <w:rFonts w:hint="cs"/>
          <w:iCs/>
          <w:rtl/>
        </w:rPr>
        <w:t xml:space="preserve"> למידע המוצג על</w:t>
      </w:r>
      <w:r w:rsidR="007A3085">
        <w:rPr>
          <w:rFonts w:hint="cs"/>
          <w:iCs/>
          <w:rtl/>
        </w:rPr>
        <w:t xml:space="preserve"> המוניטור חשיבות קלינית רבה, מאחר</w:t>
      </w:r>
      <w:r w:rsidR="001A3BBF">
        <w:rPr>
          <w:rFonts w:hint="cs"/>
          <w:iCs/>
          <w:rtl/>
        </w:rPr>
        <w:t xml:space="preserve"> ועל פיו נקבעות התרופות הניתנות ואופי הטיפול בחולה. בנוסף, מוניטור החולה, ככלי אשר מרכז את רישום הסימנים החיוניים של החולה, מחובר למערכת "תיק </w:t>
      </w:r>
      <w:r w:rsidR="001A3BBF">
        <w:rPr>
          <w:rFonts w:hint="cs"/>
          <w:iCs/>
          <w:rtl/>
        </w:rPr>
        <w:t>חולה אלקטרוני" אשר מתעד את כל המידע אשר נאסף מהחולה בכל דקה, וקשורה למאגרי המידע של בית החולים. מאגרים אלה כוללים, בין היתר, את מערך המעבדות, בדי</w:t>
      </w:r>
      <w:r w:rsidR="007A3085">
        <w:rPr>
          <w:rFonts w:hint="cs"/>
          <w:iCs/>
          <w:rtl/>
        </w:rPr>
        <w:t>קות ההדמיה והרנטגן, ארכיון המתעד</w:t>
      </w:r>
      <w:r w:rsidR="001A3BBF">
        <w:rPr>
          <w:rFonts w:hint="cs"/>
          <w:iCs/>
          <w:rtl/>
        </w:rPr>
        <w:t xml:space="preserve"> אשפוזים קודמים ומכתבי שחרור ועוד.</w:t>
      </w:r>
      <w:r w:rsidRPr="0054580C">
        <w:rPr>
          <w:rFonts w:hint="cs"/>
          <w:iCs/>
          <w:rtl/>
        </w:rPr>
        <w:t xml:space="preserve"> לכל המוניטורים יש כרטיס רשת אלחוטית וכניסות לחומרה ניידת</w:t>
      </w:r>
      <w:r w:rsidR="00395355">
        <w:rPr>
          <w:rFonts w:hint="cs"/>
          <w:iCs/>
          <w:rtl/>
        </w:rPr>
        <w:t xml:space="preserve"> (</w:t>
      </w:r>
      <w:r w:rsidR="005F684D">
        <w:rPr>
          <w:iCs/>
        </w:rPr>
        <w:t>Wi-Fi</w:t>
      </w:r>
      <w:r w:rsidR="00395355">
        <w:rPr>
          <w:rFonts w:hint="cs"/>
          <w:iCs/>
          <w:rtl/>
        </w:rPr>
        <w:t>)</w:t>
      </w:r>
      <w:r w:rsidRPr="0054580C">
        <w:rPr>
          <w:rFonts w:hint="cs"/>
          <w:iCs/>
          <w:rtl/>
        </w:rPr>
        <w:t>, אשר נחסמו בעקבות העובדה שהמוניטורים אינם מוגנים ו</w:t>
      </w:r>
      <w:r w:rsidR="00395355">
        <w:rPr>
          <w:rFonts w:hint="cs"/>
          <w:iCs/>
          <w:rtl/>
        </w:rPr>
        <w:t xml:space="preserve">הינם </w:t>
      </w:r>
      <w:r w:rsidRPr="0054580C">
        <w:rPr>
          <w:rFonts w:hint="cs"/>
          <w:iCs/>
          <w:rtl/>
        </w:rPr>
        <w:t xml:space="preserve">חשופים </w:t>
      </w:r>
      <w:r w:rsidR="00395355" w:rsidRPr="0054580C">
        <w:rPr>
          <w:rFonts w:hint="cs"/>
          <w:iCs/>
          <w:rtl/>
        </w:rPr>
        <w:t>ל</w:t>
      </w:r>
      <w:r w:rsidR="00395355">
        <w:rPr>
          <w:rFonts w:hint="cs"/>
          <w:iCs/>
          <w:rtl/>
        </w:rPr>
        <w:t>מתקפות</w:t>
      </w:r>
      <w:r w:rsidRPr="0054580C">
        <w:rPr>
          <w:rFonts w:hint="cs"/>
          <w:iCs/>
          <w:rtl/>
        </w:rPr>
        <w:t>. חדירה אל מוניטורים</w:t>
      </w:r>
      <w:r w:rsidR="00395355">
        <w:rPr>
          <w:rFonts w:hint="cs"/>
          <w:iCs/>
          <w:rtl/>
        </w:rPr>
        <w:t xml:space="preserve"> אלו י</w:t>
      </w:r>
      <w:r w:rsidR="005F684D">
        <w:rPr>
          <w:rFonts w:hint="cs"/>
          <w:iCs/>
          <w:rtl/>
        </w:rPr>
        <w:t>כו</w:t>
      </w:r>
      <w:r w:rsidR="00395355">
        <w:rPr>
          <w:rFonts w:hint="cs"/>
          <w:iCs/>
          <w:rtl/>
        </w:rPr>
        <w:t>לה להוביל</w:t>
      </w:r>
      <w:r w:rsidRPr="0054580C">
        <w:rPr>
          <w:rFonts w:hint="cs"/>
          <w:iCs/>
          <w:rtl/>
        </w:rPr>
        <w:t xml:space="preserve"> </w:t>
      </w:r>
      <w:r w:rsidR="00395355" w:rsidRPr="0054580C">
        <w:rPr>
          <w:rFonts w:hint="cs"/>
          <w:iCs/>
          <w:rtl/>
        </w:rPr>
        <w:t>לש</w:t>
      </w:r>
      <w:r w:rsidR="00395355">
        <w:rPr>
          <w:rFonts w:hint="cs"/>
          <w:iCs/>
          <w:rtl/>
        </w:rPr>
        <w:t>ינוי</w:t>
      </w:r>
      <w:r w:rsidRPr="0054580C">
        <w:rPr>
          <w:rFonts w:hint="cs"/>
          <w:iCs/>
          <w:rtl/>
        </w:rPr>
        <w:t xml:space="preserve"> המידע המוצג עליה</w:t>
      </w:r>
      <w:r w:rsidR="00395355">
        <w:rPr>
          <w:rFonts w:hint="cs"/>
          <w:iCs/>
          <w:rtl/>
        </w:rPr>
        <w:t>ם ו</w:t>
      </w:r>
      <w:r w:rsidR="005F684D">
        <w:rPr>
          <w:rFonts w:hint="cs"/>
          <w:iCs/>
          <w:rtl/>
        </w:rPr>
        <w:t>כתוצאה לשבש את הטיפול שהרופא יע</w:t>
      </w:r>
      <w:r w:rsidR="00395355">
        <w:rPr>
          <w:rFonts w:hint="cs"/>
          <w:iCs/>
          <w:rtl/>
        </w:rPr>
        <w:t>ניק לפציינט, כמו גם</w:t>
      </w:r>
      <w:r w:rsidRPr="0054580C">
        <w:rPr>
          <w:rFonts w:hint="cs"/>
          <w:iCs/>
          <w:rtl/>
        </w:rPr>
        <w:t xml:space="preserve"> לחדור לתוך רשת בית החולים. </w:t>
      </w:r>
      <w:r w:rsidR="001A3BBF">
        <w:rPr>
          <w:rFonts w:hint="cs"/>
          <w:iCs/>
          <w:rtl/>
        </w:rPr>
        <w:t xml:space="preserve">כאמור, </w:t>
      </w:r>
      <w:r w:rsidRPr="0054580C">
        <w:rPr>
          <w:rFonts w:hint="cs"/>
          <w:iCs/>
          <w:rtl/>
        </w:rPr>
        <w:t xml:space="preserve">רשת זו מכילה מידע רגיש וסודי בנוגע לכל אדם שטופל בבית החולים, מידע שבית החולים וכן מערכת הבריאות בכלל מחויבים לשמור בסודיות. </w:t>
      </w:r>
      <w:r>
        <w:rPr>
          <w:iCs/>
          <w:rtl/>
        </w:rPr>
        <w:br/>
      </w:r>
      <w:r>
        <w:rPr>
          <w:rFonts w:hint="cs"/>
          <w:iCs/>
          <w:rtl/>
        </w:rPr>
        <w:t>אנו משערים כי המוניטורים, ככל כלי אלקטרוני</w:t>
      </w:r>
      <w:r w:rsidR="00395355">
        <w:rPr>
          <w:rFonts w:hint="cs"/>
          <w:iCs/>
          <w:rtl/>
        </w:rPr>
        <w:t xml:space="preserve"> דיגיטלי</w:t>
      </w:r>
      <w:r>
        <w:rPr>
          <w:rFonts w:hint="cs"/>
          <w:iCs/>
          <w:rtl/>
        </w:rPr>
        <w:t xml:space="preserve">, חשופים לפריצות זדוניות היכולות לשנות את המידע המוצג על </w:t>
      </w:r>
      <w:r w:rsidR="00395355">
        <w:rPr>
          <w:rFonts w:hint="cs"/>
          <w:iCs/>
          <w:rtl/>
        </w:rPr>
        <w:t xml:space="preserve">ידיהם או לשבש ולהפסיק את פעילותם (מתקפת </w:t>
      </w:r>
      <w:r w:rsidR="00395355">
        <w:rPr>
          <w:rFonts w:hint="cs"/>
          <w:iCs/>
        </w:rPr>
        <w:t>DOS</w:t>
      </w:r>
      <w:r w:rsidR="00395355">
        <w:rPr>
          <w:rFonts w:hint="cs"/>
          <w:iCs/>
          <w:rtl/>
        </w:rPr>
        <w:t>), והעובדה כי המוניטורים מחובר ים לרשת, יכולה</w:t>
      </w:r>
      <w:r>
        <w:rPr>
          <w:rFonts w:hint="cs"/>
          <w:iCs/>
          <w:rtl/>
        </w:rPr>
        <w:t xml:space="preserve"> להוות נקודת חדירה לרשת בית החולים.  </w:t>
      </w:r>
      <w:r w:rsidRPr="0054580C">
        <w:rPr>
          <w:iCs/>
          <w:rtl/>
        </w:rPr>
        <w:br/>
      </w:r>
    </w:p>
    <w:p w14:paraId="3B6F5842" w14:textId="77777777" w:rsidR="00E660C3" w:rsidRPr="001D2122" w:rsidRDefault="00835E38">
      <w:pPr>
        <w:bidi/>
        <w:rPr>
          <w:bCs/>
        </w:rPr>
      </w:pPr>
      <w:r w:rsidRPr="001D2122">
        <w:rPr>
          <w:bCs/>
          <w:rtl/>
        </w:rPr>
        <w:t>1.1</w:t>
      </w:r>
      <w:commentRangeStart w:id="81"/>
      <w:r w:rsidRPr="001D2122">
        <w:rPr>
          <w:bCs/>
          <w:rtl/>
        </w:rPr>
        <w:t xml:space="preserve"> מטרה</w:t>
      </w:r>
    </w:p>
    <w:p w14:paraId="5F411560" w14:textId="77777777" w:rsidR="005F684D" w:rsidRDefault="0054580C">
      <w:pPr>
        <w:bidi/>
        <w:rPr>
          <w:i/>
          <w:rtl/>
        </w:rPr>
      </w:pPr>
      <w:r w:rsidRPr="0054580C">
        <w:rPr>
          <w:i/>
          <w:rtl/>
        </w:rPr>
        <w:t>מטרת הפרויקט היא לחקור את פגיעותם של מוניטורים בפני חדירה זדונית למידע המוצג והנאסף על ידם ו/או להשתמש במוניטור כנקודת חדירה לרשת בית החולים.</w:t>
      </w:r>
    </w:p>
    <w:p w14:paraId="34D14787" w14:textId="77777777" w:rsidR="005F684D" w:rsidRDefault="005F684D" w:rsidP="005F684D">
      <w:pPr>
        <w:bidi/>
        <w:rPr>
          <w:rFonts w:hint="cs"/>
          <w:i/>
          <w:rtl/>
        </w:rPr>
      </w:pPr>
      <w:r>
        <w:rPr>
          <w:rFonts w:hint="cs"/>
          <w:i/>
          <w:rtl/>
        </w:rPr>
        <w:t xml:space="preserve">ישנן מספר דרכים שבהן ניתן לפגוע בתפקוד המוניטור או המערכת שמחוברת אליה: </w:t>
      </w:r>
    </w:p>
    <w:p w14:paraId="4BFD606F" w14:textId="388B1A82" w:rsidR="005F684D" w:rsidRDefault="005F684D" w:rsidP="005F684D">
      <w:pPr>
        <w:pStyle w:val="af"/>
        <w:bidi/>
        <w:rPr>
          <w:rFonts w:hint="cs"/>
          <w:i/>
          <w:rtl/>
        </w:rPr>
      </w:pPr>
      <w:r>
        <w:rPr>
          <w:rFonts w:hint="cs"/>
          <w:i/>
          <w:rtl/>
        </w:rPr>
        <w:t xml:space="preserve">דרכי פגיעה במוניטורים: </w:t>
      </w:r>
    </w:p>
    <w:tbl>
      <w:tblPr>
        <w:tblStyle w:val="af8"/>
        <w:bidiVisual/>
        <w:tblW w:w="0" w:type="auto"/>
        <w:tblInd w:w="1080" w:type="dxa"/>
        <w:tblLook w:val="04A0" w:firstRow="1" w:lastRow="0" w:firstColumn="1" w:lastColumn="0" w:noHBand="0" w:noVBand="1"/>
      </w:tblPr>
      <w:tblGrid>
        <w:gridCol w:w="4242"/>
        <w:gridCol w:w="4254"/>
      </w:tblGrid>
      <w:tr w:rsidR="005F684D" w14:paraId="6ABE0750" w14:textId="77777777" w:rsidTr="005F684D">
        <w:tc>
          <w:tcPr>
            <w:tcW w:w="4788" w:type="dxa"/>
          </w:tcPr>
          <w:p w14:paraId="7DC4A3C9" w14:textId="17F931EC" w:rsidR="005F684D" w:rsidRDefault="005F684D" w:rsidP="005F684D">
            <w:pPr>
              <w:pStyle w:val="af"/>
              <w:bidi/>
              <w:ind w:left="0"/>
              <w:rPr>
                <w:i/>
                <w:rtl/>
              </w:rPr>
            </w:pPr>
            <w:r>
              <w:rPr>
                <w:rFonts w:hint="cs"/>
                <w:i/>
                <w:rtl/>
              </w:rPr>
              <w:t>פגיעה</w:t>
            </w:r>
          </w:p>
        </w:tc>
        <w:tc>
          <w:tcPr>
            <w:tcW w:w="4788" w:type="dxa"/>
          </w:tcPr>
          <w:p w14:paraId="7BCC614F" w14:textId="30BB736D" w:rsidR="005F684D" w:rsidRDefault="005F684D" w:rsidP="005F684D">
            <w:pPr>
              <w:pStyle w:val="af"/>
              <w:bidi/>
              <w:ind w:left="0"/>
              <w:rPr>
                <w:i/>
                <w:rtl/>
              </w:rPr>
            </w:pPr>
            <w:r>
              <w:rPr>
                <w:rFonts w:hint="cs"/>
                <w:i/>
                <w:rtl/>
              </w:rPr>
              <w:t>תוצאה</w:t>
            </w:r>
          </w:p>
        </w:tc>
      </w:tr>
      <w:tr w:rsidR="005F684D" w14:paraId="6B06DEEF" w14:textId="77777777" w:rsidTr="005F684D">
        <w:tc>
          <w:tcPr>
            <w:tcW w:w="4788" w:type="dxa"/>
          </w:tcPr>
          <w:p w14:paraId="172B6C65" w14:textId="097429F4" w:rsidR="005F684D" w:rsidRDefault="005F684D" w:rsidP="005F684D">
            <w:pPr>
              <w:pStyle w:val="af"/>
              <w:bidi/>
              <w:ind w:left="0"/>
              <w:rPr>
                <w:i/>
                <w:rtl/>
              </w:rPr>
            </w:pPr>
            <w:r>
              <w:rPr>
                <w:rFonts w:hint="cs"/>
                <w:i/>
                <w:rtl/>
              </w:rPr>
              <w:t>מניעת העברת מידע בין החולה לבין המוניטור</w:t>
            </w:r>
          </w:p>
        </w:tc>
        <w:tc>
          <w:tcPr>
            <w:tcW w:w="4788" w:type="dxa"/>
          </w:tcPr>
          <w:p w14:paraId="77EA1A7B" w14:textId="5F92D024" w:rsidR="005F684D" w:rsidRDefault="005F684D" w:rsidP="005F684D">
            <w:pPr>
              <w:pStyle w:val="af"/>
              <w:bidi/>
              <w:ind w:left="0"/>
              <w:rPr>
                <w:i/>
                <w:rtl/>
              </w:rPr>
            </w:pPr>
            <w:r>
              <w:rPr>
                <w:rFonts w:hint="cs"/>
                <w:i/>
                <w:rtl/>
              </w:rPr>
              <w:t>המערכת אינה מציגה מידע חיוני אודות החולה, ובעקבות כך אינה יכולה להתריע במקרה של סכנה</w:t>
            </w:r>
          </w:p>
        </w:tc>
      </w:tr>
      <w:tr w:rsidR="005F684D" w14:paraId="64A31C86" w14:textId="77777777" w:rsidTr="005F684D">
        <w:tc>
          <w:tcPr>
            <w:tcW w:w="4788" w:type="dxa"/>
          </w:tcPr>
          <w:p w14:paraId="01A37994" w14:textId="7C9C8B59" w:rsidR="005F684D" w:rsidRDefault="005F684D" w:rsidP="005F684D">
            <w:pPr>
              <w:pStyle w:val="af"/>
              <w:bidi/>
              <w:ind w:left="0"/>
              <w:rPr>
                <w:i/>
                <w:rtl/>
              </w:rPr>
            </w:pPr>
            <w:r>
              <w:rPr>
                <w:rFonts w:hint="cs"/>
                <w:i/>
                <w:rtl/>
              </w:rPr>
              <w:t>השתקת האזעקה</w:t>
            </w:r>
          </w:p>
        </w:tc>
        <w:tc>
          <w:tcPr>
            <w:tcW w:w="4788" w:type="dxa"/>
          </w:tcPr>
          <w:p w14:paraId="777BD4E4" w14:textId="2002033E" w:rsidR="005F684D" w:rsidRDefault="005F684D" w:rsidP="005F684D">
            <w:pPr>
              <w:pStyle w:val="af"/>
              <w:bidi/>
              <w:ind w:left="0"/>
              <w:rPr>
                <w:i/>
                <w:rtl/>
              </w:rPr>
            </w:pPr>
            <w:r>
              <w:rPr>
                <w:rFonts w:hint="cs"/>
                <w:i/>
                <w:rtl/>
              </w:rPr>
              <w:t>המערכת אינה מציגה מידע חיוני אודות החולה, ובעקבות כך אינה יכולה להתריע במקרה של סכנה</w:t>
            </w:r>
          </w:p>
        </w:tc>
      </w:tr>
      <w:tr w:rsidR="005F684D" w14:paraId="156DB7D7" w14:textId="77777777" w:rsidTr="005F684D">
        <w:tc>
          <w:tcPr>
            <w:tcW w:w="4788" w:type="dxa"/>
          </w:tcPr>
          <w:p w14:paraId="608A230F" w14:textId="0CC2FEB6" w:rsidR="005F684D" w:rsidRDefault="005F684D" w:rsidP="005F684D">
            <w:pPr>
              <w:pStyle w:val="af"/>
              <w:bidi/>
              <w:ind w:left="0"/>
              <w:rPr>
                <w:i/>
                <w:rtl/>
              </w:rPr>
            </w:pPr>
            <w:r>
              <w:rPr>
                <w:rFonts w:hint="cs"/>
                <w:i/>
                <w:rtl/>
              </w:rPr>
              <w:t>ערבול התצוגה</w:t>
            </w:r>
          </w:p>
        </w:tc>
        <w:tc>
          <w:tcPr>
            <w:tcW w:w="4788" w:type="dxa"/>
          </w:tcPr>
          <w:p w14:paraId="2E6FE33F" w14:textId="34490977" w:rsidR="005F684D" w:rsidRDefault="005F684D" w:rsidP="005F684D">
            <w:pPr>
              <w:pStyle w:val="af"/>
              <w:bidi/>
              <w:ind w:left="0"/>
              <w:rPr>
                <w:i/>
                <w:rtl/>
              </w:rPr>
            </w:pPr>
            <w:r>
              <w:rPr>
                <w:rFonts w:hint="cs"/>
                <w:i/>
                <w:rtl/>
              </w:rPr>
              <w:t>מידע חיוני אודות החולה הוא שקרי/קשה לקריאה ופענוח</w:t>
            </w:r>
          </w:p>
        </w:tc>
      </w:tr>
      <w:tr w:rsidR="005F684D" w14:paraId="319FF978" w14:textId="77777777" w:rsidTr="005F684D">
        <w:tc>
          <w:tcPr>
            <w:tcW w:w="4788" w:type="dxa"/>
          </w:tcPr>
          <w:p w14:paraId="2D325F51" w14:textId="4F76E2BF" w:rsidR="005F684D" w:rsidRDefault="005F684D" w:rsidP="005F684D">
            <w:pPr>
              <w:pStyle w:val="af"/>
              <w:bidi/>
              <w:ind w:left="0"/>
              <w:rPr>
                <w:i/>
                <w:rtl/>
              </w:rPr>
            </w:pPr>
            <w:r>
              <w:rPr>
                <w:rFonts w:hint="cs"/>
                <w:i/>
                <w:rtl/>
              </w:rPr>
              <w:t xml:space="preserve">גרימה לאיבוד </w:t>
            </w:r>
            <w:proofErr w:type="spellStart"/>
            <w:r>
              <w:rPr>
                <w:rFonts w:hint="cs"/>
                <w:i/>
                <w:rtl/>
              </w:rPr>
              <w:t>פקטות</w:t>
            </w:r>
            <w:proofErr w:type="spellEnd"/>
            <w:r>
              <w:rPr>
                <w:rFonts w:hint="cs"/>
                <w:i/>
                <w:rtl/>
              </w:rPr>
              <w:t xml:space="preserve"> של מידע בתקשורת ברשת </w:t>
            </w:r>
          </w:p>
        </w:tc>
        <w:tc>
          <w:tcPr>
            <w:tcW w:w="4788" w:type="dxa"/>
          </w:tcPr>
          <w:p w14:paraId="007F6059" w14:textId="7E9E460D" w:rsidR="005F684D" w:rsidRDefault="005F684D" w:rsidP="005F684D">
            <w:pPr>
              <w:pStyle w:val="af"/>
              <w:bidi/>
              <w:ind w:left="0"/>
              <w:rPr>
                <w:i/>
                <w:rtl/>
              </w:rPr>
            </w:pPr>
            <w:r>
              <w:rPr>
                <w:rFonts w:hint="cs"/>
                <w:i/>
                <w:rtl/>
              </w:rPr>
              <w:t>פגיעה במידע המועבר אודות החולה</w:t>
            </w:r>
          </w:p>
        </w:tc>
      </w:tr>
      <w:tr w:rsidR="005F684D" w14:paraId="599A3B22" w14:textId="77777777" w:rsidTr="005F684D">
        <w:tc>
          <w:tcPr>
            <w:tcW w:w="4788" w:type="dxa"/>
          </w:tcPr>
          <w:p w14:paraId="613240D7" w14:textId="6BC1CA61" w:rsidR="005F684D" w:rsidRDefault="005F684D" w:rsidP="005F684D">
            <w:pPr>
              <w:pStyle w:val="af"/>
              <w:bidi/>
              <w:ind w:left="0"/>
              <w:rPr>
                <w:i/>
                <w:rtl/>
              </w:rPr>
            </w:pPr>
            <w:r>
              <w:rPr>
                <w:rFonts w:hint="cs"/>
                <w:i/>
                <w:rtl/>
              </w:rPr>
              <w:t>הצגת מידע שקרי על המוניטור</w:t>
            </w:r>
          </w:p>
        </w:tc>
        <w:tc>
          <w:tcPr>
            <w:tcW w:w="4788" w:type="dxa"/>
          </w:tcPr>
          <w:p w14:paraId="5FEE720D" w14:textId="3376E77A" w:rsidR="005F684D" w:rsidRDefault="005F684D" w:rsidP="005F684D">
            <w:pPr>
              <w:pStyle w:val="af"/>
              <w:bidi/>
              <w:ind w:left="0"/>
              <w:rPr>
                <w:i/>
                <w:rtl/>
              </w:rPr>
            </w:pPr>
            <w:r>
              <w:rPr>
                <w:rFonts w:hint="cs"/>
                <w:i/>
                <w:rtl/>
              </w:rPr>
              <w:t>חברי צוות הטיפול מקבלים מידע שקרי אודות החולה</w:t>
            </w:r>
          </w:p>
        </w:tc>
      </w:tr>
      <w:tr w:rsidR="005F684D" w14:paraId="1DFE02BE" w14:textId="77777777" w:rsidTr="005F684D">
        <w:tc>
          <w:tcPr>
            <w:tcW w:w="4788" w:type="dxa"/>
          </w:tcPr>
          <w:p w14:paraId="24F925BC" w14:textId="2FF58A32" w:rsidR="005F684D" w:rsidRDefault="005F684D" w:rsidP="005F684D">
            <w:pPr>
              <w:pStyle w:val="af"/>
              <w:bidi/>
              <w:ind w:left="0"/>
              <w:rPr>
                <w:i/>
                <w:rtl/>
              </w:rPr>
            </w:pPr>
            <w:r>
              <w:rPr>
                <w:rFonts w:hint="cs"/>
                <w:i/>
                <w:rtl/>
              </w:rPr>
              <w:t>אי-הודעת מקרה רפואי</w:t>
            </w:r>
          </w:p>
        </w:tc>
        <w:tc>
          <w:tcPr>
            <w:tcW w:w="4788" w:type="dxa"/>
          </w:tcPr>
          <w:p w14:paraId="05295712" w14:textId="5AD3AB72" w:rsidR="005F684D" w:rsidRDefault="005F684D" w:rsidP="005F684D">
            <w:pPr>
              <w:pStyle w:val="af"/>
              <w:bidi/>
              <w:ind w:left="0"/>
              <w:rPr>
                <w:i/>
                <w:rtl/>
              </w:rPr>
            </w:pPr>
            <w:r>
              <w:rPr>
                <w:rFonts w:hint="cs"/>
                <w:i/>
                <w:rtl/>
              </w:rPr>
              <w:t>פוגע בטיפול החולה</w:t>
            </w:r>
          </w:p>
        </w:tc>
      </w:tr>
      <w:tr w:rsidR="005F684D" w14:paraId="12AFE8C9" w14:textId="77777777" w:rsidTr="005F684D">
        <w:tc>
          <w:tcPr>
            <w:tcW w:w="4788" w:type="dxa"/>
          </w:tcPr>
          <w:p w14:paraId="0CDB5C19" w14:textId="237197CA" w:rsidR="005F684D" w:rsidRDefault="005F684D" w:rsidP="005F684D">
            <w:pPr>
              <w:pStyle w:val="af"/>
              <w:bidi/>
              <w:ind w:left="0"/>
              <w:rPr>
                <w:i/>
                <w:rtl/>
              </w:rPr>
            </w:pPr>
            <w:r>
              <w:rPr>
                <w:rFonts w:hint="cs"/>
                <w:i/>
                <w:rtl/>
              </w:rPr>
              <w:t>הודעה אל מקרה רפואי שקרי</w:t>
            </w:r>
          </w:p>
        </w:tc>
        <w:tc>
          <w:tcPr>
            <w:tcW w:w="4788" w:type="dxa"/>
          </w:tcPr>
          <w:p w14:paraId="5668EF44" w14:textId="4358B6F2" w:rsidR="005F684D" w:rsidRDefault="005F684D" w:rsidP="005F684D">
            <w:pPr>
              <w:pStyle w:val="af"/>
              <w:bidi/>
              <w:ind w:left="0"/>
              <w:rPr>
                <w:i/>
                <w:rtl/>
              </w:rPr>
            </w:pPr>
            <w:r>
              <w:rPr>
                <w:rFonts w:hint="cs"/>
                <w:i/>
                <w:rtl/>
              </w:rPr>
              <w:t>חברי צוות המטפלים מקבלים החלטות שאינן מתאימות לחולה</w:t>
            </w:r>
          </w:p>
        </w:tc>
      </w:tr>
    </w:tbl>
    <w:p w14:paraId="4B84BD66" w14:textId="21D19290" w:rsidR="005F684D" w:rsidRDefault="005F684D" w:rsidP="005F684D">
      <w:pPr>
        <w:pStyle w:val="af"/>
        <w:bidi/>
        <w:ind w:left="1080"/>
        <w:rPr>
          <w:i/>
          <w:rtl/>
        </w:rPr>
      </w:pPr>
    </w:p>
    <w:p w14:paraId="7FF0547B" w14:textId="5116C4A9" w:rsidR="005F684D" w:rsidRDefault="005F684D" w:rsidP="005F684D">
      <w:pPr>
        <w:pStyle w:val="af"/>
        <w:bidi/>
        <w:ind w:left="1080"/>
        <w:rPr>
          <w:rFonts w:hint="cs"/>
          <w:i/>
          <w:rtl/>
        </w:rPr>
      </w:pPr>
      <w:r>
        <w:rPr>
          <w:rFonts w:hint="cs"/>
          <w:i/>
          <w:rtl/>
        </w:rPr>
        <w:t>דרכי פגיעה במערכת המחשוב אשר אוספת את המידע מהמוניטור (</w:t>
      </w:r>
      <w:r>
        <w:rPr>
          <w:rFonts w:hint="cs"/>
          <w:i/>
        </w:rPr>
        <w:t>E</w:t>
      </w:r>
      <w:r>
        <w:rPr>
          <w:i/>
        </w:rPr>
        <w:t>MR</w:t>
      </w:r>
      <w:r>
        <w:rPr>
          <w:rFonts w:hint="cs"/>
          <w:i/>
          <w:rtl/>
        </w:rPr>
        <w:t>):</w:t>
      </w:r>
    </w:p>
    <w:tbl>
      <w:tblPr>
        <w:tblStyle w:val="af8"/>
        <w:bidiVisual/>
        <w:tblW w:w="0" w:type="auto"/>
        <w:tblInd w:w="1080" w:type="dxa"/>
        <w:tblLook w:val="04A0" w:firstRow="1" w:lastRow="0" w:firstColumn="1" w:lastColumn="0" w:noHBand="0" w:noVBand="1"/>
      </w:tblPr>
      <w:tblGrid>
        <w:gridCol w:w="4209"/>
        <w:gridCol w:w="4287"/>
      </w:tblGrid>
      <w:tr w:rsidR="005F684D" w14:paraId="0EB9C122" w14:textId="77777777" w:rsidTr="005F684D">
        <w:tc>
          <w:tcPr>
            <w:tcW w:w="4209" w:type="dxa"/>
          </w:tcPr>
          <w:p w14:paraId="21A8A778" w14:textId="77777777" w:rsidR="005F684D" w:rsidRDefault="005F684D" w:rsidP="009A7B14">
            <w:pPr>
              <w:pStyle w:val="af"/>
              <w:bidi/>
              <w:ind w:left="0"/>
              <w:rPr>
                <w:i/>
                <w:rtl/>
              </w:rPr>
            </w:pPr>
            <w:r>
              <w:rPr>
                <w:rFonts w:hint="cs"/>
                <w:i/>
                <w:rtl/>
              </w:rPr>
              <w:t>פגיעה</w:t>
            </w:r>
          </w:p>
        </w:tc>
        <w:tc>
          <w:tcPr>
            <w:tcW w:w="4287" w:type="dxa"/>
          </w:tcPr>
          <w:p w14:paraId="5E2D6648" w14:textId="77777777" w:rsidR="005F684D" w:rsidRDefault="005F684D" w:rsidP="009A7B14">
            <w:pPr>
              <w:pStyle w:val="af"/>
              <w:bidi/>
              <w:ind w:left="0"/>
              <w:rPr>
                <w:i/>
                <w:rtl/>
              </w:rPr>
            </w:pPr>
            <w:r>
              <w:rPr>
                <w:rFonts w:hint="cs"/>
                <w:i/>
                <w:rtl/>
              </w:rPr>
              <w:t>תוצאה</w:t>
            </w:r>
          </w:p>
        </w:tc>
      </w:tr>
      <w:tr w:rsidR="005F684D" w14:paraId="76413689" w14:textId="77777777" w:rsidTr="005F684D">
        <w:tc>
          <w:tcPr>
            <w:tcW w:w="4209" w:type="dxa"/>
          </w:tcPr>
          <w:p w14:paraId="0732FB30" w14:textId="77777777" w:rsidR="005F684D" w:rsidRDefault="005F684D" w:rsidP="009A7B14">
            <w:pPr>
              <w:pStyle w:val="af"/>
              <w:bidi/>
              <w:ind w:left="0"/>
              <w:rPr>
                <w:i/>
                <w:rtl/>
              </w:rPr>
            </w:pPr>
            <w:r>
              <w:rPr>
                <w:rFonts w:hint="cs"/>
                <w:i/>
                <w:rtl/>
              </w:rPr>
              <w:t>מניעת העברת מידע בין החולה לבין המוניטור</w:t>
            </w:r>
          </w:p>
        </w:tc>
        <w:tc>
          <w:tcPr>
            <w:tcW w:w="4287" w:type="dxa"/>
          </w:tcPr>
          <w:p w14:paraId="49DB1F01" w14:textId="0586EA41" w:rsidR="005F684D" w:rsidRDefault="005F684D" w:rsidP="009A7B14">
            <w:pPr>
              <w:pStyle w:val="af"/>
              <w:bidi/>
              <w:ind w:left="0"/>
              <w:rPr>
                <w:i/>
                <w:rtl/>
              </w:rPr>
            </w:pPr>
            <w:r>
              <w:rPr>
                <w:rFonts w:hint="cs"/>
                <w:i/>
                <w:rtl/>
              </w:rPr>
              <w:t>המערכת לא מספקת מידע אודות החולה, יש לבצע שוב את הבדיקה/מדידה...</w:t>
            </w:r>
          </w:p>
        </w:tc>
      </w:tr>
      <w:tr w:rsidR="005F684D" w14:paraId="48721938" w14:textId="77777777" w:rsidTr="005F684D">
        <w:tc>
          <w:tcPr>
            <w:tcW w:w="4209" w:type="dxa"/>
          </w:tcPr>
          <w:p w14:paraId="3ED6296B" w14:textId="4DC6AE65" w:rsidR="005F684D" w:rsidRDefault="005F684D" w:rsidP="009A7B14">
            <w:pPr>
              <w:pStyle w:val="af"/>
              <w:bidi/>
              <w:ind w:left="0"/>
              <w:rPr>
                <w:i/>
                <w:rtl/>
              </w:rPr>
            </w:pPr>
            <w:r>
              <w:rPr>
                <w:rFonts w:hint="cs"/>
                <w:i/>
                <w:rtl/>
              </w:rPr>
              <w:t>מחיקה או שינוי מידע המוזן במערכת</w:t>
            </w:r>
          </w:p>
        </w:tc>
        <w:tc>
          <w:tcPr>
            <w:tcW w:w="4287" w:type="dxa"/>
          </w:tcPr>
          <w:p w14:paraId="38FFCD41" w14:textId="4FE09D30" w:rsidR="005F684D" w:rsidRDefault="005F684D" w:rsidP="009A7B14">
            <w:pPr>
              <w:pStyle w:val="af"/>
              <w:bidi/>
              <w:ind w:left="0"/>
              <w:rPr>
                <w:i/>
                <w:rtl/>
              </w:rPr>
            </w:pPr>
            <w:r>
              <w:rPr>
                <w:rFonts w:hint="cs"/>
                <w:i/>
                <w:rtl/>
              </w:rPr>
              <w:t>המערכת לא מספקת מידע אודות החולה, יש לבצע שוב את הבדיקה/מדידה...</w:t>
            </w:r>
          </w:p>
        </w:tc>
      </w:tr>
      <w:tr w:rsidR="005F684D" w14:paraId="5EBED596" w14:textId="77777777" w:rsidTr="005F684D">
        <w:tc>
          <w:tcPr>
            <w:tcW w:w="4209" w:type="dxa"/>
          </w:tcPr>
          <w:p w14:paraId="5C3E54AE" w14:textId="77777777" w:rsidR="005F684D" w:rsidRDefault="005F684D" w:rsidP="009A7B14">
            <w:pPr>
              <w:pStyle w:val="af"/>
              <w:bidi/>
              <w:ind w:left="0"/>
              <w:rPr>
                <w:i/>
                <w:rtl/>
              </w:rPr>
            </w:pPr>
            <w:r>
              <w:rPr>
                <w:rFonts w:hint="cs"/>
                <w:i/>
                <w:rtl/>
              </w:rPr>
              <w:t>ערבול התצוגה</w:t>
            </w:r>
          </w:p>
        </w:tc>
        <w:tc>
          <w:tcPr>
            <w:tcW w:w="4287" w:type="dxa"/>
          </w:tcPr>
          <w:p w14:paraId="5E438128" w14:textId="77777777" w:rsidR="005F684D" w:rsidRDefault="005F684D" w:rsidP="009A7B14">
            <w:pPr>
              <w:pStyle w:val="af"/>
              <w:bidi/>
              <w:ind w:left="0"/>
              <w:rPr>
                <w:i/>
                <w:rtl/>
              </w:rPr>
            </w:pPr>
            <w:r>
              <w:rPr>
                <w:rFonts w:hint="cs"/>
                <w:i/>
                <w:rtl/>
              </w:rPr>
              <w:t>מידע חיוני אודות החולה הוא שקרי/קשה לקריאה ופענוח</w:t>
            </w:r>
          </w:p>
        </w:tc>
      </w:tr>
      <w:tr w:rsidR="005F684D" w14:paraId="2914B5A6" w14:textId="77777777" w:rsidTr="005F684D">
        <w:tc>
          <w:tcPr>
            <w:tcW w:w="4209" w:type="dxa"/>
          </w:tcPr>
          <w:p w14:paraId="5A14D792" w14:textId="77777777" w:rsidR="005F684D" w:rsidRDefault="005F684D" w:rsidP="009A7B14">
            <w:pPr>
              <w:pStyle w:val="af"/>
              <w:bidi/>
              <w:ind w:left="0"/>
              <w:rPr>
                <w:i/>
                <w:rtl/>
              </w:rPr>
            </w:pPr>
            <w:r>
              <w:rPr>
                <w:rFonts w:hint="cs"/>
                <w:i/>
                <w:rtl/>
              </w:rPr>
              <w:t xml:space="preserve">גרימה לאיבוד </w:t>
            </w:r>
            <w:proofErr w:type="spellStart"/>
            <w:r>
              <w:rPr>
                <w:rFonts w:hint="cs"/>
                <w:i/>
                <w:rtl/>
              </w:rPr>
              <w:t>פקטות</w:t>
            </w:r>
            <w:proofErr w:type="spellEnd"/>
            <w:r>
              <w:rPr>
                <w:rFonts w:hint="cs"/>
                <w:i/>
                <w:rtl/>
              </w:rPr>
              <w:t xml:space="preserve"> של מידע בתקשורת ברשת </w:t>
            </w:r>
          </w:p>
        </w:tc>
        <w:tc>
          <w:tcPr>
            <w:tcW w:w="4287" w:type="dxa"/>
          </w:tcPr>
          <w:p w14:paraId="6C9EF472" w14:textId="77777777" w:rsidR="005F684D" w:rsidRDefault="005F684D" w:rsidP="009A7B14">
            <w:pPr>
              <w:pStyle w:val="af"/>
              <w:bidi/>
              <w:ind w:left="0"/>
              <w:rPr>
                <w:i/>
                <w:rtl/>
              </w:rPr>
            </w:pPr>
            <w:r>
              <w:rPr>
                <w:rFonts w:hint="cs"/>
                <w:i/>
                <w:rtl/>
              </w:rPr>
              <w:t>פגיעה במידע המועבר אודות החולה</w:t>
            </w:r>
          </w:p>
        </w:tc>
      </w:tr>
      <w:tr w:rsidR="005F684D" w14:paraId="679284B8" w14:textId="77777777" w:rsidTr="005F684D">
        <w:tc>
          <w:tcPr>
            <w:tcW w:w="4209" w:type="dxa"/>
          </w:tcPr>
          <w:p w14:paraId="1A895B14" w14:textId="3F4715AD" w:rsidR="005F684D" w:rsidRDefault="005F684D" w:rsidP="009A7B14">
            <w:pPr>
              <w:pStyle w:val="af"/>
              <w:bidi/>
              <w:ind w:left="0"/>
              <w:rPr>
                <w:i/>
                <w:rtl/>
              </w:rPr>
            </w:pPr>
            <w:r>
              <w:rPr>
                <w:rFonts w:hint="cs"/>
                <w:i/>
                <w:rtl/>
              </w:rPr>
              <w:t>הצ</w:t>
            </w:r>
            <w:r>
              <w:rPr>
                <w:rFonts w:hint="cs"/>
                <w:i/>
                <w:rtl/>
              </w:rPr>
              <w:t>גת מידע שקרי במערכת</w:t>
            </w:r>
          </w:p>
        </w:tc>
        <w:tc>
          <w:tcPr>
            <w:tcW w:w="4287" w:type="dxa"/>
          </w:tcPr>
          <w:p w14:paraId="2277C378" w14:textId="77777777" w:rsidR="005F684D" w:rsidRDefault="005F684D" w:rsidP="009A7B14">
            <w:pPr>
              <w:pStyle w:val="af"/>
              <w:bidi/>
              <w:ind w:left="0"/>
              <w:rPr>
                <w:i/>
                <w:rtl/>
              </w:rPr>
            </w:pPr>
            <w:r>
              <w:rPr>
                <w:rFonts w:hint="cs"/>
                <w:i/>
                <w:rtl/>
              </w:rPr>
              <w:t>חברי צוות הטיפול מקבלים מידע שקרי אודות החולה</w:t>
            </w:r>
          </w:p>
        </w:tc>
      </w:tr>
      <w:tr w:rsidR="005F684D" w14:paraId="1F8AD731" w14:textId="77777777" w:rsidTr="005F684D">
        <w:tc>
          <w:tcPr>
            <w:tcW w:w="4209" w:type="dxa"/>
          </w:tcPr>
          <w:p w14:paraId="26D8BCB3" w14:textId="320AA69F" w:rsidR="005F684D" w:rsidRDefault="005F684D" w:rsidP="009A7B14">
            <w:pPr>
              <w:pStyle w:val="af"/>
              <w:bidi/>
              <w:ind w:left="0"/>
              <w:rPr>
                <w:i/>
                <w:rtl/>
              </w:rPr>
            </w:pPr>
            <w:r>
              <w:rPr>
                <w:rFonts w:hint="cs"/>
                <w:i/>
                <w:rtl/>
              </w:rPr>
              <w:t xml:space="preserve">הודעה </w:t>
            </w:r>
            <w:r>
              <w:rPr>
                <w:rFonts w:hint="cs"/>
                <w:i/>
                <w:rtl/>
              </w:rPr>
              <w:t>על</w:t>
            </w:r>
            <w:r>
              <w:rPr>
                <w:rFonts w:hint="cs"/>
                <w:i/>
                <w:rtl/>
              </w:rPr>
              <w:t xml:space="preserve"> מקרה רפואי שקרי</w:t>
            </w:r>
          </w:p>
        </w:tc>
        <w:tc>
          <w:tcPr>
            <w:tcW w:w="4287" w:type="dxa"/>
          </w:tcPr>
          <w:p w14:paraId="63CBE130" w14:textId="77777777" w:rsidR="005F684D" w:rsidRDefault="005F684D" w:rsidP="009A7B14">
            <w:pPr>
              <w:pStyle w:val="af"/>
              <w:bidi/>
              <w:ind w:left="0"/>
              <w:rPr>
                <w:i/>
                <w:rtl/>
              </w:rPr>
            </w:pPr>
            <w:r>
              <w:rPr>
                <w:rFonts w:hint="cs"/>
                <w:i/>
                <w:rtl/>
              </w:rPr>
              <w:t>חברי צוות המטפלים מקבלים החלטות שאינן מתאימות לחולה</w:t>
            </w:r>
          </w:p>
        </w:tc>
      </w:tr>
    </w:tbl>
    <w:p w14:paraId="7183686D" w14:textId="77777777" w:rsidR="005F684D" w:rsidRPr="005F684D" w:rsidRDefault="005F684D" w:rsidP="005F684D">
      <w:pPr>
        <w:pStyle w:val="af"/>
        <w:bidi/>
        <w:ind w:left="1080"/>
        <w:rPr>
          <w:rFonts w:hint="cs"/>
          <w:i/>
          <w:rtl/>
        </w:rPr>
      </w:pPr>
    </w:p>
    <w:p w14:paraId="3999ADA6" w14:textId="3F0F60B2" w:rsidR="00E660C3" w:rsidRDefault="0054580C" w:rsidP="005F684D">
      <w:pPr>
        <w:bidi/>
        <w:rPr>
          <w:rtl/>
        </w:rPr>
      </w:pPr>
      <w:r w:rsidRPr="0054580C">
        <w:rPr>
          <w:i/>
          <w:rtl/>
        </w:rPr>
        <w:t xml:space="preserve"> לאחר שנאפיין את נקודות הפגיעות והתורפה של המוניטור, נבנה כלי אשר יוכל להגן על המוניטור והרשת שאליה הוא מחובר. כלי זה יגן על המוניטור ולא יאפשר חדירה דרך שלל כניסות אפשריות (אינטרנט אלחוטי וחוטי, חומרה ניידת ועוד).</w:t>
      </w:r>
      <w:commentRangeEnd w:id="81"/>
      <w:r w:rsidR="00395355">
        <w:rPr>
          <w:rStyle w:val="af3"/>
          <w:rtl/>
        </w:rPr>
        <w:commentReference w:id="81"/>
      </w:r>
    </w:p>
    <w:p w14:paraId="57A792B1" w14:textId="77777777" w:rsidR="0054580C" w:rsidRDefault="0054580C" w:rsidP="0054580C">
      <w:pPr>
        <w:bidi/>
        <w:rPr>
          <w:rtl/>
        </w:rPr>
      </w:pPr>
    </w:p>
    <w:p w14:paraId="52B384E3" w14:textId="77777777" w:rsidR="00E660C3" w:rsidRPr="001D2122" w:rsidRDefault="00835E38">
      <w:pPr>
        <w:bidi/>
        <w:rPr>
          <w:bCs/>
        </w:rPr>
      </w:pPr>
      <w:r w:rsidRPr="001D2122">
        <w:rPr>
          <w:bCs/>
          <w:rtl/>
        </w:rPr>
        <w:t>1.2 המוצר</w:t>
      </w:r>
    </w:p>
    <w:p w14:paraId="4BFDEA95" w14:textId="77777777" w:rsidR="00E660C3" w:rsidRDefault="00835E38">
      <w:pPr>
        <w:bidi/>
      </w:pPr>
      <w:r>
        <w:rPr>
          <w:i/>
          <w:rtl/>
        </w:rPr>
        <w:tab/>
        <w:t>חלק זה צריך להכיל את הדברים הבאים:</w:t>
      </w:r>
    </w:p>
    <w:p w14:paraId="671D221B" w14:textId="77777777" w:rsidR="00E660C3" w:rsidRPr="00496CDE" w:rsidRDefault="00835E38">
      <w:pPr>
        <w:numPr>
          <w:ilvl w:val="0"/>
          <w:numId w:val="2"/>
        </w:numPr>
        <w:bidi/>
        <w:ind w:hanging="359"/>
        <w:contextualSpacing/>
        <w:rPr>
          <w:b/>
          <w:bCs/>
          <w:iCs/>
        </w:rPr>
      </w:pPr>
      <w:r w:rsidRPr="00496CDE">
        <w:rPr>
          <w:b/>
          <w:bCs/>
          <w:iCs/>
          <w:rtl/>
        </w:rPr>
        <w:t>שם המוצר אותו מפתחים (ובאמצעותו נתייחס למוצר בהמשך המסמך)</w:t>
      </w:r>
    </w:p>
    <w:p w14:paraId="63B246B0" w14:textId="77777777" w:rsidR="0054580C" w:rsidRDefault="0054580C" w:rsidP="0054580C">
      <w:pPr>
        <w:bidi/>
        <w:ind w:left="720"/>
        <w:contextualSpacing/>
        <w:rPr>
          <w:i/>
        </w:rPr>
      </w:pPr>
      <w:r>
        <w:rPr>
          <w:rFonts w:hint="cs"/>
          <w:i/>
          <w:rtl/>
        </w:rPr>
        <w:t>שם המוצר</w:t>
      </w:r>
      <w:r w:rsidR="007A3085">
        <w:rPr>
          <w:rFonts w:hint="cs"/>
          <w:i/>
          <w:rtl/>
        </w:rPr>
        <w:t xml:space="preserve">: </w:t>
      </w:r>
      <w:commentRangeStart w:id="82"/>
      <w:r w:rsidR="007A3085" w:rsidRPr="007A3085">
        <w:rPr>
          <w:rFonts w:hint="cs"/>
          <w:b/>
          <w:bCs/>
          <w:i/>
          <w:u w:val="single"/>
          <w:rtl/>
        </w:rPr>
        <w:t>מינוטאור</w:t>
      </w:r>
      <w:commentRangeEnd w:id="82"/>
      <w:r w:rsidR="00395355">
        <w:rPr>
          <w:rStyle w:val="af3"/>
          <w:rtl/>
        </w:rPr>
        <w:commentReference w:id="82"/>
      </w:r>
      <w:r w:rsidR="007A3085">
        <w:rPr>
          <w:rFonts w:hint="cs"/>
          <w:i/>
          <w:rtl/>
        </w:rPr>
        <w:t>- מערכת הגנה אקטיבית למוניטורים רפואיים</w:t>
      </w:r>
    </w:p>
    <w:p w14:paraId="494EC8D2" w14:textId="77777777" w:rsidR="00496CDE" w:rsidRDefault="00835E38" w:rsidP="00496CDE">
      <w:pPr>
        <w:numPr>
          <w:ilvl w:val="0"/>
          <w:numId w:val="2"/>
        </w:numPr>
        <w:bidi/>
        <w:ind w:hanging="359"/>
        <w:contextualSpacing/>
        <w:rPr>
          <w:b/>
          <w:bCs/>
          <w:iCs/>
        </w:rPr>
      </w:pPr>
      <w:r w:rsidRPr="00496CDE">
        <w:rPr>
          <w:b/>
          <w:bCs/>
          <w:iCs/>
          <w:rtl/>
        </w:rPr>
        <w:t>הסבר כללי של מה המוצר עושה (ואם צריך- מה הוא לא עושה)</w:t>
      </w:r>
      <w:r w:rsidR="0054580C" w:rsidRPr="00496CDE">
        <w:rPr>
          <w:i/>
          <w:rtl/>
        </w:rPr>
        <w:br/>
      </w:r>
      <w:r w:rsidR="0054580C" w:rsidRPr="00496CDE">
        <w:rPr>
          <w:rFonts w:hint="cs"/>
          <w:i/>
          <w:rtl/>
        </w:rPr>
        <w:t>1. אפיון פגיעות המוניטור</w:t>
      </w:r>
      <w:r w:rsidR="0054580C" w:rsidRPr="00496CDE">
        <w:rPr>
          <w:i/>
          <w:rtl/>
        </w:rPr>
        <w:br/>
      </w:r>
      <w:r w:rsidR="0054580C" w:rsidRPr="00496CDE">
        <w:rPr>
          <w:rFonts w:hint="cs"/>
          <w:i/>
          <w:rtl/>
        </w:rPr>
        <w:t>2. בניית הגנה לחדירה</w:t>
      </w:r>
    </w:p>
    <w:p w14:paraId="6E7AF5EE" w14:textId="77777777" w:rsidR="00E660C3" w:rsidRDefault="00835E38" w:rsidP="00496CDE">
      <w:pPr>
        <w:numPr>
          <w:ilvl w:val="0"/>
          <w:numId w:val="2"/>
        </w:numPr>
        <w:bidi/>
        <w:ind w:hanging="359"/>
        <w:contextualSpacing/>
        <w:rPr>
          <w:b/>
          <w:bCs/>
          <w:iCs/>
        </w:rPr>
      </w:pPr>
      <w:r w:rsidRPr="00496CDE">
        <w:rPr>
          <w:b/>
          <w:bCs/>
          <w:iCs/>
          <w:rtl/>
        </w:rPr>
        <w:t>תיאור של מטרות המוצר וית</w:t>
      </w:r>
      <w:r w:rsidR="001D2122" w:rsidRPr="00496CDE">
        <w:rPr>
          <w:b/>
          <w:bCs/>
          <w:iCs/>
          <w:rtl/>
        </w:rPr>
        <w:t>רונותיו העיקריים. נסו להיות מדו</w:t>
      </w:r>
      <w:r w:rsidRPr="00496CDE">
        <w:rPr>
          <w:b/>
          <w:bCs/>
          <w:iCs/>
          <w:rtl/>
        </w:rPr>
        <w:t>יקים וספציפיים כמה שניתן.</w:t>
      </w:r>
    </w:p>
    <w:p w14:paraId="7E399CE6" w14:textId="77777777" w:rsidR="0054580C" w:rsidRDefault="007E48F0" w:rsidP="007E48F0">
      <w:pPr>
        <w:bidi/>
        <w:ind w:left="1080"/>
        <w:contextualSpacing/>
        <w:rPr>
          <w:i/>
        </w:rPr>
      </w:pPr>
      <w:r>
        <w:rPr>
          <w:rFonts w:hint="cs"/>
          <w:i/>
          <w:rtl/>
        </w:rPr>
        <w:t>מטרות המוצר :</w:t>
      </w:r>
    </w:p>
    <w:p w14:paraId="03452410" w14:textId="77777777" w:rsidR="0054580C" w:rsidRDefault="0054580C" w:rsidP="007E48F0">
      <w:pPr>
        <w:pStyle w:val="af"/>
        <w:numPr>
          <w:ilvl w:val="0"/>
          <w:numId w:val="9"/>
        </w:numPr>
        <w:bidi/>
        <w:ind w:left="2556" w:hanging="426"/>
        <w:rPr>
          <w:i/>
        </w:rPr>
      </w:pPr>
      <w:r>
        <w:rPr>
          <w:rFonts w:hint="cs"/>
          <w:i/>
          <w:rtl/>
        </w:rPr>
        <w:t xml:space="preserve">התרעה </w:t>
      </w:r>
      <w:r w:rsidR="001A3BBF">
        <w:rPr>
          <w:rFonts w:hint="cs"/>
          <w:i/>
          <w:rtl/>
        </w:rPr>
        <w:t xml:space="preserve">והתראה למנהל המידע על ניסיון חדירה למערכת או שינוי מידע הנקלט. </w:t>
      </w:r>
    </w:p>
    <w:p w14:paraId="0E851AB6" w14:textId="77777777" w:rsidR="001A3BBF" w:rsidRDefault="001A3BBF" w:rsidP="007E48F0">
      <w:pPr>
        <w:pStyle w:val="af"/>
        <w:numPr>
          <w:ilvl w:val="0"/>
          <w:numId w:val="9"/>
        </w:numPr>
        <w:bidi/>
        <w:ind w:left="2556" w:hanging="426"/>
        <w:rPr>
          <w:i/>
        </w:rPr>
      </w:pPr>
      <w:r>
        <w:rPr>
          <w:rFonts w:hint="cs"/>
          <w:i/>
          <w:rtl/>
        </w:rPr>
        <w:t xml:space="preserve">חסימת ההתקפה ומניעת חדירה לרשת. </w:t>
      </w:r>
    </w:p>
    <w:p w14:paraId="235E61A2" w14:textId="77777777" w:rsidR="001A3BBF" w:rsidRDefault="001A3BBF" w:rsidP="007E48F0">
      <w:pPr>
        <w:pStyle w:val="af"/>
        <w:numPr>
          <w:ilvl w:val="0"/>
          <w:numId w:val="9"/>
        </w:numPr>
        <w:bidi/>
        <w:ind w:left="2556" w:hanging="426"/>
        <w:rPr>
          <w:i/>
        </w:rPr>
      </w:pPr>
      <w:r>
        <w:rPr>
          <w:rFonts w:hint="cs"/>
          <w:i/>
          <w:rtl/>
        </w:rPr>
        <w:t>דיגול (</w:t>
      </w:r>
      <w:r>
        <w:rPr>
          <w:i/>
        </w:rPr>
        <w:t>Flagging</w:t>
      </w:r>
      <w:r>
        <w:rPr>
          <w:rFonts w:hint="cs"/>
          <w:i/>
          <w:rtl/>
        </w:rPr>
        <w:t xml:space="preserve">) המידע ששונה במערכת.  </w:t>
      </w:r>
    </w:p>
    <w:p w14:paraId="76D44017" w14:textId="77777777" w:rsidR="001A3BBF" w:rsidRPr="0054580C" w:rsidRDefault="001A3BBF" w:rsidP="007E48F0">
      <w:pPr>
        <w:pStyle w:val="af"/>
        <w:numPr>
          <w:ilvl w:val="0"/>
          <w:numId w:val="9"/>
        </w:numPr>
        <w:bidi/>
        <w:ind w:left="2556" w:hanging="426"/>
        <w:rPr>
          <w:i/>
        </w:rPr>
      </w:pPr>
      <w:r>
        <w:rPr>
          <w:rFonts w:hint="cs"/>
          <w:i/>
          <w:rtl/>
        </w:rPr>
        <w:t xml:space="preserve">בידוד התוכנה התוקפת לשם חקירה. </w:t>
      </w:r>
    </w:p>
    <w:p w14:paraId="47ABB40E" w14:textId="77777777" w:rsidR="00E660C3" w:rsidRDefault="00E660C3">
      <w:pPr>
        <w:bidi/>
      </w:pPr>
    </w:p>
    <w:p w14:paraId="2127671D" w14:textId="77777777" w:rsidR="00E660C3" w:rsidRPr="001D2122" w:rsidRDefault="00835E38">
      <w:pPr>
        <w:bidi/>
        <w:rPr>
          <w:bCs/>
        </w:rPr>
      </w:pPr>
      <w:r w:rsidRPr="001D2122">
        <w:rPr>
          <w:bCs/>
          <w:rtl/>
        </w:rPr>
        <w:t>1.3 הגדרות</w:t>
      </w:r>
    </w:p>
    <w:p w14:paraId="7FAB77D5" w14:textId="77777777" w:rsidR="00E660C3" w:rsidRPr="00496CDE" w:rsidRDefault="001D2122" w:rsidP="001D2122">
      <w:pPr>
        <w:bidi/>
        <w:rPr>
          <w:b/>
          <w:bCs/>
          <w:iCs/>
          <w:rtl/>
        </w:rPr>
      </w:pPr>
      <w:r>
        <w:rPr>
          <w:i/>
          <w:rtl/>
        </w:rPr>
        <w:tab/>
      </w:r>
      <w:r w:rsidRPr="00496CDE">
        <w:rPr>
          <w:b/>
          <w:bCs/>
          <w:iCs/>
          <w:rtl/>
        </w:rPr>
        <w:t xml:space="preserve">בחלק זה יש לציין את כל </w:t>
      </w:r>
      <w:r w:rsidRPr="00496CDE">
        <w:rPr>
          <w:rFonts w:hint="cs"/>
          <w:b/>
          <w:bCs/>
          <w:iCs/>
          <w:rtl/>
        </w:rPr>
        <w:t>ה</w:t>
      </w:r>
      <w:r w:rsidRPr="00496CDE">
        <w:rPr>
          <w:b/>
          <w:bCs/>
          <w:iCs/>
          <w:rtl/>
        </w:rPr>
        <w:t>הגדרות</w:t>
      </w:r>
      <w:r w:rsidRPr="00496CDE">
        <w:rPr>
          <w:rFonts w:hint="cs"/>
          <w:b/>
          <w:bCs/>
          <w:iCs/>
          <w:rtl/>
        </w:rPr>
        <w:t xml:space="preserve">, </w:t>
      </w:r>
      <w:r w:rsidR="00835E38" w:rsidRPr="00496CDE">
        <w:rPr>
          <w:b/>
          <w:bCs/>
          <w:iCs/>
          <w:rtl/>
        </w:rPr>
        <w:t>המושגים וראשי התיבות בהם תשתמשו בהמשך המסמך.</w:t>
      </w:r>
    </w:p>
    <w:p w14:paraId="70211E56" w14:textId="7C979500" w:rsidR="00496CDE" w:rsidRDefault="00496CDE" w:rsidP="00496CDE">
      <w:pPr>
        <w:pStyle w:val="af"/>
        <w:numPr>
          <w:ilvl w:val="0"/>
          <w:numId w:val="10"/>
        </w:numPr>
        <w:bidi/>
        <w:rPr>
          <w:i/>
        </w:rPr>
      </w:pPr>
      <w:r>
        <w:rPr>
          <w:rFonts w:hint="cs"/>
          <w:i/>
          <w:rtl/>
        </w:rPr>
        <w:t xml:space="preserve">מוניטור- כלי אלקטרוני אשר קולט מידע מחיישנים על גוף הנבדק, מציג אותו באופן ויזואלי על פני מסך ושולח את המידע הנאסף אל מערכת </w:t>
      </w:r>
      <w:r w:rsidR="005F684D">
        <w:rPr>
          <w:rFonts w:hint="cs"/>
          <w:i/>
        </w:rPr>
        <w:t>EM</w:t>
      </w:r>
    </w:p>
    <w:p w14:paraId="4195C21A" w14:textId="4CD91FA0" w:rsidR="00496CDE" w:rsidRDefault="00496CDE" w:rsidP="00496CDE">
      <w:pPr>
        <w:pStyle w:val="af"/>
        <w:numPr>
          <w:ilvl w:val="0"/>
          <w:numId w:val="10"/>
        </w:numPr>
        <w:bidi/>
        <w:rPr>
          <w:i/>
        </w:rPr>
      </w:pPr>
      <w:r w:rsidRPr="00496CDE">
        <w:rPr>
          <w:rFonts w:hint="cs"/>
          <w:i/>
          <w:rtl/>
        </w:rPr>
        <w:t xml:space="preserve">מערכת </w:t>
      </w:r>
      <w:r w:rsidRPr="00496CDE">
        <w:rPr>
          <w:rFonts w:hint="cs"/>
          <w:i/>
        </w:rPr>
        <w:t>EMR</w:t>
      </w:r>
      <w:r>
        <w:rPr>
          <w:rFonts w:hint="cs"/>
          <w:i/>
          <w:rtl/>
        </w:rPr>
        <w:t xml:space="preserve"> (</w:t>
      </w:r>
      <w:proofErr w:type="spellStart"/>
      <w:r>
        <w:rPr>
          <w:i/>
        </w:rPr>
        <w:t>Electroncial</w:t>
      </w:r>
      <w:proofErr w:type="spellEnd"/>
      <w:r>
        <w:rPr>
          <w:i/>
        </w:rPr>
        <w:t xml:space="preserve"> Medical Record</w:t>
      </w:r>
      <w:r>
        <w:rPr>
          <w:rFonts w:hint="cs"/>
          <w:i/>
          <w:rtl/>
        </w:rPr>
        <w:t>)</w:t>
      </w:r>
      <w:r w:rsidRPr="00496CDE">
        <w:rPr>
          <w:rFonts w:hint="cs"/>
          <w:i/>
          <w:rtl/>
        </w:rPr>
        <w:t xml:space="preserve"> </w:t>
      </w:r>
      <w:r>
        <w:rPr>
          <w:i/>
          <w:rtl/>
        </w:rPr>
        <w:t>–</w:t>
      </w:r>
      <w:r>
        <w:rPr>
          <w:rFonts w:hint="cs"/>
          <w:i/>
          <w:rtl/>
        </w:rPr>
        <w:t xml:space="preserve"> מערכת ממוחשבת אשר מחליפה את גיליון החולה מנייר. מערכת זו אוספת מידע עדכני בכל דקה משלל מכשירי הניתור והטיפול האלקטרוניים אשר תומכים בחולה. היא מחוברת לרשת המידע של בית החולים. </w:t>
      </w:r>
      <w:ins w:id="83" w:author="Nir Nissim" w:date="2016-12-13T13:51:00Z">
        <w:r w:rsidR="00395355">
          <w:rPr>
            <w:rFonts w:hint="cs"/>
            <w:i/>
            <w:rtl/>
          </w:rPr>
          <w:t xml:space="preserve">(נקראת גם </w:t>
        </w:r>
        <w:r w:rsidR="00395355">
          <w:rPr>
            <w:rFonts w:hint="cs"/>
            <w:i/>
          </w:rPr>
          <w:t>EHR</w:t>
        </w:r>
        <w:r w:rsidR="00395355">
          <w:rPr>
            <w:rFonts w:hint="cs"/>
            <w:i/>
            <w:rtl/>
          </w:rPr>
          <w:t xml:space="preserve"> </w:t>
        </w:r>
        <w:r w:rsidR="00395355">
          <w:rPr>
            <w:i/>
            <w:rtl/>
          </w:rPr>
          <w:t>–</w:t>
        </w:r>
        <w:r w:rsidR="00395355">
          <w:rPr>
            <w:rFonts w:hint="cs"/>
            <w:i/>
            <w:rtl/>
          </w:rPr>
          <w:t xml:space="preserve"> </w:t>
        </w:r>
      </w:ins>
      <w:ins w:id="84" w:author="Nir Nissim" w:date="2016-12-13T13:52:00Z">
        <w:r w:rsidR="00395355">
          <w:rPr>
            <w:i/>
          </w:rPr>
          <w:t>Electronic</w:t>
        </w:r>
      </w:ins>
      <w:ins w:id="85" w:author="Nir Nissim" w:date="2016-12-13T13:51:00Z">
        <w:r w:rsidR="00395355">
          <w:rPr>
            <w:i/>
          </w:rPr>
          <w:t xml:space="preserve"> Health Records</w:t>
        </w:r>
      </w:ins>
      <w:ins w:id="86" w:author="Nir Nissim" w:date="2016-12-13T13:52:00Z">
        <w:r w:rsidR="00395355">
          <w:rPr>
            <w:rFonts w:hint="cs"/>
            <w:i/>
            <w:rtl/>
          </w:rPr>
          <w:t>)</w:t>
        </w:r>
      </w:ins>
    </w:p>
    <w:p w14:paraId="5CF90724" w14:textId="77777777" w:rsidR="00F61A46" w:rsidRDefault="00F61A46" w:rsidP="00F61A46">
      <w:pPr>
        <w:pStyle w:val="af"/>
        <w:numPr>
          <w:ilvl w:val="0"/>
          <w:numId w:val="10"/>
        </w:numPr>
        <w:bidi/>
        <w:rPr>
          <w:i/>
        </w:rPr>
      </w:pPr>
      <w:r>
        <w:rPr>
          <w:rFonts w:hint="cs"/>
          <w:i/>
        </w:rPr>
        <w:t>DOS</w:t>
      </w:r>
      <w:r>
        <w:rPr>
          <w:i/>
        </w:rPr>
        <w:t xml:space="preserve"> Attack</w:t>
      </w:r>
      <w:r>
        <w:rPr>
          <w:rFonts w:hint="cs"/>
          <w:i/>
          <w:rtl/>
        </w:rPr>
        <w:t>- (</w:t>
      </w:r>
      <w:r>
        <w:rPr>
          <w:i/>
        </w:rPr>
        <w:t>Denial Of Service</w:t>
      </w:r>
      <w:r>
        <w:rPr>
          <w:rFonts w:hint="cs"/>
          <w:i/>
          <w:rtl/>
        </w:rPr>
        <w:t>) משפחת מתקפות אשר מונעות או פוגעות בשימוש ברשתות, מערכות או אפליקציות בכך שנוצר עומס חריג על חלק ממשאבי המערכת.</w:t>
      </w:r>
      <w:r>
        <w:rPr>
          <w:i/>
          <w:rtl/>
        </w:rPr>
        <w:br/>
      </w:r>
      <w:r>
        <w:rPr>
          <w:rFonts w:hint="cs"/>
          <w:i/>
          <w:rtl/>
        </w:rPr>
        <w:t xml:space="preserve">1.  </w:t>
      </w:r>
      <w:r>
        <w:rPr>
          <w:i/>
        </w:rPr>
        <w:t>Buffer over DOS</w:t>
      </w:r>
      <w:r>
        <w:rPr>
          <w:rFonts w:hint="cs"/>
          <w:i/>
          <w:rtl/>
        </w:rPr>
        <w:t xml:space="preserve">- מתקפה אשר מציפה שרת של רשת בכמות גדולה של מידע. </w:t>
      </w:r>
    </w:p>
    <w:p w14:paraId="57BA1C5D" w14:textId="6B282DAF" w:rsidR="00F61A46" w:rsidRPr="00F61A46" w:rsidRDefault="00F61A46" w:rsidP="00F61A46">
      <w:pPr>
        <w:pStyle w:val="af"/>
        <w:bidi/>
        <w:rPr>
          <w:i/>
        </w:rPr>
      </w:pPr>
      <w:r>
        <w:rPr>
          <w:rFonts w:hint="cs"/>
          <w:i/>
          <w:rtl/>
        </w:rPr>
        <w:t xml:space="preserve">2. </w:t>
      </w:r>
      <w:r>
        <w:rPr>
          <w:i/>
        </w:rPr>
        <w:t>Smurf DOS</w:t>
      </w:r>
      <w:r>
        <w:rPr>
          <w:rFonts w:hint="cs"/>
          <w:i/>
          <w:rtl/>
        </w:rPr>
        <w:t>- מתקפה אשר גורמת למחשבים שונים ברשת להיענות ל</w:t>
      </w:r>
      <w:r w:rsidR="0043427E">
        <w:rPr>
          <w:rFonts w:hint="cs"/>
          <w:i/>
          <w:rtl/>
        </w:rPr>
        <w:t>בקשות מזויפות ובכך ליצור תעבורה רבה (דבר אשר מאט מאוד את התקשורת ברשת)</w:t>
      </w:r>
      <w:r>
        <w:rPr>
          <w:rFonts w:hint="cs"/>
          <w:i/>
          <w:rtl/>
        </w:rPr>
        <w:t xml:space="preserve"> </w:t>
      </w:r>
    </w:p>
    <w:p w14:paraId="294438D6" w14:textId="32099560" w:rsidR="00E660C3" w:rsidRPr="00496CDE" w:rsidRDefault="00496CDE" w:rsidP="00496CDE">
      <w:pPr>
        <w:pStyle w:val="af"/>
        <w:numPr>
          <w:ilvl w:val="0"/>
          <w:numId w:val="10"/>
        </w:numPr>
        <w:bidi/>
        <w:rPr>
          <w:i/>
        </w:rPr>
      </w:pPr>
      <w:r>
        <w:rPr>
          <w:rFonts w:hint="cs"/>
          <w:i/>
          <w:rtl/>
        </w:rPr>
        <w:t xml:space="preserve">~פה נכניס שמות של </w:t>
      </w:r>
      <w:r w:rsidR="00A76BF1">
        <w:rPr>
          <w:rFonts w:hint="cs"/>
          <w:i/>
          <w:rtl/>
        </w:rPr>
        <w:t xml:space="preserve">צורות </w:t>
      </w:r>
      <w:commentRangeStart w:id="87"/>
      <w:r w:rsidR="00A76BF1">
        <w:rPr>
          <w:rFonts w:hint="cs"/>
          <w:i/>
          <w:rtl/>
        </w:rPr>
        <w:t xml:space="preserve">התקפה </w:t>
      </w:r>
      <w:commentRangeEnd w:id="87"/>
      <w:r w:rsidR="00395355">
        <w:rPr>
          <w:rStyle w:val="af3"/>
          <w:rtl/>
        </w:rPr>
        <w:commentReference w:id="87"/>
      </w:r>
      <w:r w:rsidR="005F684D">
        <w:rPr>
          <w:rFonts w:hint="cs"/>
          <w:i/>
          <w:rtl/>
        </w:rPr>
        <w:t>אשר עלולות לפגוע במוניטור, ודרכו ומערכת ה</w:t>
      </w:r>
      <w:r w:rsidR="005F684D">
        <w:rPr>
          <w:rFonts w:hint="cs"/>
          <w:i/>
        </w:rPr>
        <w:t>EHR</w:t>
      </w:r>
      <w:r>
        <w:rPr>
          <w:rFonts w:hint="cs"/>
          <w:i/>
          <w:rtl/>
        </w:rPr>
        <w:t xml:space="preserve"> שאליה הוא מחובר</w:t>
      </w:r>
      <w:r w:rsidR="005F684D">
        <w:rPr>
          <w:rFonts w:hint="cs"/>
          <w:i/>
          <w:rtl/>
        </w:rPr>
        <w:t>. בהמשך המחקר, יתווספו למסמך זה מושגים נוספים</w:t>
      </w:r>
      <w:r>
        <w:rPr>
          <w:rFonts w:hint="cs"/>
          <w:i/>
          <w:rtl/>
        </w:rPr>
        <w:t>~</w:t>
      </w:r>
      <w:r w:rsidRPr="00496CDE">
        <w:rPr>
          <w:rFonts w:hint="cs"/>
          <w:i/>
          <w:rtl/>
        </w:rPr>
        <w:t xml:space="preserve"> </w:t>
      </w:r>
    </w:p>
    <w:p w14:paraId="394537F8" w14:textId="77777777" w:rsidR="00732339" w:rsidRDefault="00732339">
      <w:pPr>
        <w:rPr>
          <w:b/>
          <w:rtl/>
        </w:rPr>
      </w:pPr>
      <w:r>
        <w:rPr>
          <w:b/>
          <w:rtl/>
        </w:rPr>
        <w:br w:type="page"/>
      </w:r>
    </w:p>
    <w:p w14:paraId="2F80F0D9" w14:textId="77777777" w:rsidR="00E660C3" w:rsidRDefault="00835E38" w:rsidP="001D2122">
      <w:pPr>
        <w:bidi/>
      </w:pPr>
      <w:r>
        <w:rPr>
          <w:b/>
          <w:rtl/>
        </w:rPr>
        <w:lastRenderedPageBreak/>
        <w:t>1.</w:t>
      </w:r>
      <w:r w:rsidR="001D2122">
        <w:rPr>
          <w:rFonts w:hint="cs"/>
          <w:b/>
          <w:rtl/>
        </w:rPr>
        <w:t>4</w:t>
      </w:r>
      <w:r>
        <w:rPr>
          <w:b/>
          <w:rtl/>
        </w:rPr>
        <w:t xml:space="preserve"> </w:t>
      </w:r>
      <w:r w:rsidRPr="001D2122">
        <w:rPr>
          <w:bCs/>
          <w:rtl/>
        </w:rPr>
        <w:t>תקציר</w:t>
      </w:r>
    </w:p>
    <w:p w14:paraId="00A480D0" w14:textId="77777777" w:rsidR="00732339" w:rsidRDefault="00835E38" w:rsidP="00732339">
      <w:pPr>
        <w:bidi/>
        <w:rPr>
          <w:rtl/>
        </w:rPr>
      </w:pPr>
      <w:r>
        <w:rPr>
          <w:i/>
          <w:rtl/>
        </w:rPr>
        <w:tab/>
      </w:r>
      <w:r w:rsidRPr="00732339">
        <w:rPr>
          <w:b/>
          <w:bCs/>
          <w:iCs/>
          <w:rtl/>
        </w:rPr>
        <w:t>הסבר מה מופיע בהמשך המסמך ופירוט כיצד זה מסודר לאורך המסמך</w:t>
      </w:r>
    </w:p>
    <w:p w14:paraId="41EE6615" w14:textId="77777777" w:rsidR="00732339" w:rsidRDefault="00732339" w:rsidP="00732339">
      <w:pPr>
        <w:bidi/>
        <w:rPr>
          <w:rtl/>
        </w:rPr>
      </w:pPr>
      <w:r>
        <w:rPr>
          <w:rFonts w:hint="cs"/>
          <w:rtl/>
        </w:rPr>
        <w:t xml:space="preserve">במסמך זה אפרט את מהלך העבודה בפרויקט. </w:t>
      </w:r>
      <w:r w:rsidR="00D73A97">
        <w:rPr>
          <w:rtl/>
        </w:rPr>
        <w:br/>
      </w:r>
      <w:r>
        <w:rPr>
          <w:rFonts w:hint="cs"/>
          <w:rtl/>
        </w:rPr>
        <w:t xml:space="preserve">בשלב הראשון, כאמור, אאפיין את המוניטור עליו אעבוד מבחינת תכונות קלט-פלט, רשת אלחוטית, רשת קווית וכניסות נוספות אשר מאפשרות חדירה את המערכת. אלמד את הפרוטוקולים השונים עמם עובד המוניטור. </w:t>
      </w:r>
      <w:r w:rsidR="00D73A97">
        <w:rPr>
          <w:rtl/>
        </w:rPr>
        <w:br/>
      </w:r>
      <w:r w:rsidR="00D73A97">
        <w:rPr>
          <w:rFonts w:hint="cs"/>
          <w:rtl/>
        </w:rPr>
        <w:t>בשלב השני</w:t>
      </w:r>
      <w:r>
        <w:rPr>
          <w:rFonts w:hint="cs"/>
          <w:rtl/>
        </w:rPr>
        <w:t xml:space="preserve">, </w:t>
      </w:r>
      <w:r w:rsidR="00D73A97">
        <w:rPr>
          <w:rFonts w:hint="cs"/>
          <w:rtl/>
        </w:rPr>
        <w:t>אתמקד בהבנת הדרכים בהן ניתן לפגוע במידע המועבר מהחולה אל המוניטור ומשם אל מערכת ה</w:t>
      </w:r>
      <w:r w:rsidR="00D73A97">
        <w:rPr>
          <w:rFonts w:hint="cs"/>
        </w:rPr>
        <w:t>EMR</w:t>
      </w:r>
      <w:r w:rsidR="00D73A97">
        <w:rPr>
          <w:rFonts w:hint="cs"/>
          <w:rtl/>
        </w:rPr>
        <w:t xml:space="preserve">. </w:t>
      </w:r>
      <w:r w:rsidR="00D73A97">
        <w:rPr>
          <w:rtl/>
        </w:rPr>
        <w:br/>
      </w:r>
      <w:r w:rsidR="00D73A97">
        <w:rPr>
          <w:rFonts w:hint="cs"/>
          <w:rtl/>
        </w:rPr>
        <w:t xml:space="preserve">בשלב השלישי, אבחן את התכנות הזדונית אשר יכולות לפגוע במערכת שאפיינתי בשלב הקודם. </w:t>
      </w:r>
      <w:r w:rsidR="00D73A97">
        <w:rPr>
          <w:rtl/>
        </w:rPr>
        <w:br/>
      </w:r>
      <w:r w:rsidR="00D73A97">
        <w:rPr>
          <w:rFonts w:hint="cs"/>
          <w:rtl/>
        </w:rPr>
        <w:t xml:space="preserve">בשלב הרביעי אבנה תוכנות הגנה למניעת החדירה, התראה והתרעה על ניסיון החדירה, בידוד ומניעת נזק היעשה על ידי התוכנה הזדונית. </w:t>
      </w:r>
    </w:p>
    <w:p w14:paraId="71CF0825" w14:textId="77777777" w:rsidR="00162CA4" w:rsidRDefault="00162CA4" w:rsidP="00162CA4">
      <w:pPr>
        <w:bidi/>
        <w:rPr>
          <w:rtl/>
        </w:rPr>
      </w:pPr>
    </w:p>
    <w:p w14:paraId="2E787AEA" w14:textId="77777777" w:rsidR="00162CA4" w:rsidRDefault="00162CA4" w:rsidP="00162CA4">
      <w:pPr>
        <w:pStyle w:val="af"/>
        <w:numPr>
          <w:ilvl w:val="0"/>
          <w:numId w:val="11"/>
        </w:numPr>
        <w:bidi/>
      </w:pPr>
      <w:r>
        <w:rPr>
          <w:rFonts w:hint="cs"/>
          <w:rtl/>
        </w:rPr>
        <w:t xml:space="preserve">הקדמה: </w:t>
      </w:r>
    </w:p>
    <w:p w14:paraId="5F102611" w14:textId="77777777" w:rsidR="00162CA4" w:rsidRDefault="00162CA4" w:rsidP="00162CA4">
      <w:pPr>
        <w:pStyle w:val="af"/>
        <w:numPr>
          <w:ilvl w:val="1"/>
          <w:numId w:val="14"/>
        </w:numPr>
        <w:bidi/>
        <w:rPr>
          <w:rtl/>
        </w:rPr>
      </w:pPr>
      <w:r>
        <w:rPr>
          <w:rFonts w:hint="cs"/>
          <w:rtl/>
        </w:rPr>
        <w:t>הקדמה</w:t>
      </w:r>
    </w:p>
    <w:p w14:paraId="099149D3" w14:textId="77777777" w:rsidR="00162CA4" w:rsidRDefault="00162CA4" w:rsidP="00162CA4">
      <w:pPr>
        <w:pStyle w:val="af"/>
        <w:numPr>
          <w:ilvl w:val="1"/>
          <w:numId w:val="14"/>
        </w:numPr>
        <w:bidi/>
        <w:rPr>
          <w:rtl/>
        </w:rPr>
      </w:pPr>
      <w:r>
        <w:rPr>
          <w:rFonts w:hint="cs"/>
          <w:rtl/>
        </w:rPr>
        <w:t>מטרה</w:t>
      </w:r>
    </w:p>
    <w:p w14:paraId="25C9C97E" w14:textId="77777777" w:rsidR="00162CA4" w:rsidRDefault="00162CA4" w:rsidP="00162CA4">
      <w:pPr>
        <w:pStyle w:val="af"/>
        <w:numPr>
          <w:ilvl w:val="1"/>
          <w:numId w:val="14"/>
        </w:numPr>
        <w:bidi/>
      </w:pPr>
      <w:r>
        <w:rPr>
          <w:rFonts w:hint="cs"/>
          <w:rtl/>
        </w:rPr>
        <w:t>המוצר</w:t>
      </w:r>
    </w:p>
    <w:p w14:paraId="4943B632" w14:textId="77777777" w:rsidR="00162CA4" w:rsidRDefault="00162CA4" w:rsidP="00162CA4">
      <w:pPr>
        <w:pStyle w:val="af"/>
        <w:numPr>
          <w:ilvl w:val="1"/>
          <w:numId w:val="14"/>
        </w:numPr>
        <w:bidi/>
      </w:pPr>
      <w:r>
        <w:rPr>
          <w:rFonts w:hint="cs"/>
          <w:rtl/>
        </w:rPr>
        <w:t>הגדרות</w:t>
      </w:r>
    </w:p>
    <w:p w14:paraId="45B18AAF" w14:textId="77777777" w:rsidR="00162CA4" w:rsidRDefault="00162CA4" w:rsidP="00162CA4">
      <w:pPr>
        <w:pStyle w:val="af"/>
        <w:numPr>
          <w:ilvl w:val="1"/>
          <w:numId w:val="14"/>
        </w:numPr>
        <w:bidi/>
      </w:pPr>
      <w:r>
        <w:rPr>
          <w:rFonts w:hint="cs"/>
          <w:rtl/>
        </w:rPr>
        <w:t>תקציר</w:t>
      </w:r>
    </w:p>
    <w:p w14:paraId="47223257" w14:textId="77777777" w:rsidR="00162CA4" w:rsidRDefault="00162CA4" w:rsidP="00162CA4">
      <w:pPr>
        <w:pStyle w:val="af"/>
        <w:numPr>
          <w:ilvl w:val="0"/>
          <w:numId w:val="11"/>
        </w:numPr>
        <w:bidi/>
      </w:pPr>
      <w:r>
        <w:rPr>
          <w:rFonts w:hint="cs"/>
          <w:rtl/>
        </w:rPr>
        <w:t xml:space="preserve">תיאור כללי: </w:t>
      </w:r>
    </w:p>
    <w:p w14:paraId="05F21A7C" w14:textId="77777777" w:rsidR="00162CA4" w:rsidRDefault="00162CA4" w:rsidP="00162CA4">
      <w:pPr>
        <w:pStyle w:val="af"/>
        <w:bidi/>
        <w:ind w:left="1440"/>
        <w:rPr>
          <w:rtl/>
        </w:rPr>
      </w:pPr>
      <w:r>
        <w:rPr>
          <w:rFonts w:hint="cs"/>
          <w:rtl/>
        </w:rPr>
        <w:t xml:space="preserve">2.1 </w:t>
      </w:r>
      <w:commentRangeStart w:id="88"/>
      <w:r>
        <w:rPr>
          <w:rFonts w:hint="cs"/>
          <w:rtl/>
        </w:rPr>
        <w:t>פונקציונליות</w:t>
      </w:r>
      <w:commentRangeEnd w:id="88"/>
      <w:r w:rsidR="00A75C05">
        <w:rPr>
          <w:rStyle w:val="af3"/>
        </w:rPr>
        <w:commentReference w:id="88"/>
      </w:r>
    </w:p>
    <w:p w14:paraId="33EEC996" w14:textId="77777777" w:rsidR="00162CA4" w:rsidRDefault="00162CA4" w:rsidP="00162CA4">
      <w:pPr>
        <w:pStyle w:val="af"/>
        <w:bidi/>
        <w:ind w:left="1440"/>
        <w:rPr>
          <w:rtl/>
        </w:rPr>
      </w:pPr>
      <w:r>
        <w:rPr>
          <w:rFonts w:hint="cs"/>
          <w:rtl/>
        </w:rPr>
        <w:t>2.2 קהל היעד</w:t>
      </w:r>
    </w:p>
    <w:p w14:paraId="6AB83E5B" w14:textId="77777777" w:rsidR="00162CA4" w:rsidRDefault="00162CA4" w:rsidP="00162CA4">
      <w:pPr>
        <w:pStyle w:val="af"/>
        <w:bidi/>
        <w:ind w:left="1440"/>
        <w:rPr>
          <w:rtl/>
        </w:rPr>
      </w:pPr>
      <w:r>
        <w:rPr>
          <w:rFonts w:hint="cs"/>
          <w:rtl/>
        </w:rPr>
        <w:t xml:space="preserve">2.3 אילוצים עיקריים </w:t>
      </w:r>
    </w:p>
    <w:p w14:paraId="393D121C" w14:textId="77777777" w:rsidR="00162CA4" w:rsidRDefault="00162CA4" w:rsidP="00162CA4">
      <w:pPr>
        <w:pStyle w:val="af"/>
        <w:bidi/>
        <w:ind w:left="1440"/>
        <w:rPr>
          <w:rtl/>
        </w:rPr>
      </w:pPr>
      <w:r>
        <w:rPr>
          <w:rFonts w:hint="cs"/>
          <w:rtl/>
        </w:rPr>
        <w:t>2.4 הנחות ותלויות</w:t>
      </w:r>
    </w:p>
    <w:p w14:paraId="76EC88F8" w14:textId="77777777" w:rsidR="00B55AA8" w:rsidRDefault="00162CA4" w:rsidP="00B55AA8">
      <w:pPr>
        <w:pStyle w:val="af"/>
        <w:bidi/>
        <w:ind w:left="1440"/>
        <w:rPr>
          <w:rtl/>
        </w:rPr>
      </w:pPr>
      <w:r>
        <w:rPr>
          <w:rFonts w:hint="cs"/>
          <w:rtl/>
        </w:rPr>
        <w:t xml:space="preserve">2.5 </w:t>
      </w:r>
      <w:r w:rsidR="00B55AA8">
        <w:rPr>
          <w:rFonts w:hint="cs"/>
          <w:rtl/>
        </w:rPr>
        <w:t>סיקור השוק כיום</w:t>
      </w:r>
    </w:p>
    <w:p w14:paraId="6B4F9943" w14:textId="77777777" w:rsidR="00B55AA8" w:rsidRDefault="00B55AA8" w:rsidP="00B55AA8">
      <w:pPr>
        <w:pStyle w:val="af"/>
        <w:numPr>
          <w:ilvl w:val="0"/>
          <w:numId w:val="11"/>
        </w:numPr>
        <w:bidi/>
      </w:pPr>
      <w:r>
        <w:rPr>
          <w:rFonts w:hint="cs"/>
          <w:rtl/>
        </w:rPr>
        <w:t xml:space="preserve">דרישות מפורטות: </w:t>
      </w:r>
    </w:p>
    <w:p w14:paraId="67B79340" w14:textId="77777777" w:rsidR="00B55AA8" w:rsidRDefault="00B55AA8" w:rsidP="00B55AA8">
      <w:pPr>
        <w:pStyle w:val="af"/>
        <w:bidi/>
        <w:ind w:left="1440"/>
        <w:rPr>
          <w:rtl/>
        </w:rPr>
      </w:pPr>
      <w:r>
        <w:rPr>
          <w:rFonts w:hint="cs"/>
          <w:rtl/>
        </w:rPr>
        <w:t>3.1 דרישות פונקציונליות</w:t>
      </w:r>
    </w:p>
    <w:p w14:paraId="0898FE75" w14:textId="77777777" w:rsidR="00B55AA8" w:rsidRDefault="00B55AA8" w:rsidP="00B55AA8">
      <w:pPr>
        <w:pStyle w:val="af"/>
        <w:bidi/>
        <w:ind w:left="1440"/>
        <w:rPr>
          <w:rtl/>
        </w:rPr>
      </w:pPr>
      <w:r>
        <w:rPr>
          <w:rFonts w:hint="cs"/>
          <w:rtl/>
        </w:rPr>
        <w:t>3.2 דרישות של ממשקים חיצוניים</w:t>
      </w:r>
    </w:p>
    <w:p w14:paraId="706679CF" w14:textId="77777777" w:rsidR="00B55AA8" w:rsidRDefault="00B55AA8" w:rsidP="00B55AA8">
      <w:pPr>
        <w:pStyle w:val="af"/>
        <w:bidi/>
        <w:ind w:left="1440"/>
        <w:rPr>
          <w:rtl/>
        </w:rPr>
      </w:pPr>
      <w:r>
        <w:rPr>
          <w:rFonts w:hint="cs"/>
          <w:rtl/>
        </w:rPr>
        <w:t>3.3 דרישות לא פונקציונלית</w:t>
      </w:r>
    </w:p>
    <w:p w14:paraId="265BF9F4" w14:textId="77777777" w:rsidR="00B55AA8" w:rsidRDefault="00B55AA8" w:rsidP="00B55AA8">
      <w:pPr>
        <w:pStyle w:val="af"/>
        <w:bidi/>
        <w:ind w:left="1440"/>
        <w:rPr>
          <w:rtl/>
        </w:rPr>
      </w:pPr>
      <w:r>
        <w:rPr>
          <w:rFonts w:hint="cs"/>
          <w:rtl/>
        </w:rPr>
        <w:t>3.4 דרישות בסיס נתונים</w:t>
      </w:r>
    </w:p>
    <w:p w14:paraId="3190D3F1" w14:textId="77777777" w:rsidR="00B55AA8" w:rsidRDefault="00B55AA8" w:rsidP="00B55AA8">
      <w:pPr>
        <w:pStyle w:val="af"/>
        <w:bidi/>
        <w:ind w:left="1440"/>
        <w:rPr>
          <w:rtl/>
        </w:rPr>
      </w:pPr>
      <w:r>
        <w:rPr>
          <w:rFonts w:hint="cs"/>
          <w:rtl/>
        </w:rPr>
        <w:t>3.5 דרישות נוספות</w:t>
      </w:r>
    </w:p>
    <w:p w14:paraId="1C1F9746" w14:textId="77777777" w:rsidR="00B55AA8" w:rsidRDefault="00B55AA8" w:rsidP="00B55AA8">
      <w:pPr>
        <w:pStyle w:val="af"/>
        <w:numPr>
          <w:ilvl w:val="0"/>
          <w:numId w:val="11"/>
        </w:numPr>
        <w:bidi/>
        <w:rPr>
          <w:rtl/>
        </w:rPr>
      </w:pPr>
      <w:proofErr w:type="spellStart"/>
      <w:r>
        <w:rPr>
          <w:rFonts w:hint="cs"/>
          <w:rtl/>
        </w:rPr>
        <w:t>בבליוגרפיה</w:t>
      </w:r>
      <w:proofErr w:type="spellEnd"/>
    </w:p>
    <w:p w14:paraId="02FB204A" w14:textId="77777777" w:rsidR="00162CA4" w:rsidRDefault="00162CA4" w:rsidP="00162CA4">
      <w:pPr>
        <w:pStyle w:val="af"/>
        <w:bidi/>
        <w:ind w:left="1440"/>
        <w:rPr>
          <w:rtl/>
        </w:rPr>
      </w:pPr>
    </w:p>
    <w:p w14:paraId="771271C6" w14:textId="77777777" w:rsidR="00732339" w:rsidRDefault="00732339" w:rsidP="00732339">
      <w:pPr>
        <w:bidi/>
        <w:rPr>
          <w:rtl/>
        </w:rPr>
      </w:pPr>
    </w:p>
    <w:p w14:paraId="19A3B04C" w14:textId="77777777" w:rsidR="00732339" w:rsidRDefault="00732339" w:rsidP="00732339">
      <w:pPr>
        <w:bidi/>
      </w:pPr>
    </w:p>
    <w:p w14:paraId="37AF054A" w14:textId="77777777" w:rsidR="00E660C3" w:rsidRDefault="00E660C3">
      <w:pPr>
        <w:bidi/>
      </w:pPr>
    </w:p>
    <w:p w14:paraId="506AABC4" w14:textId="77777777" w:rsidR="00E660C3" w:rsidRDefault="00E660C3">
      <w:pPr>
        <w:bidi/>
      </w:pPr>
    </w:p>
    <w:p w14:paraId="274C6DC6" w14:textId="77777777" w:rsidR="00E660C3" w:rsidRDefault="00E660C3">
      <w:pPr>
        <w:bidi/>
      </w:pPr>
    </w:p>
    <w:p w14:paraId="3A1C0A2A" w14:textId="77777777" w:rsidR="00E660C3" w:rsidRDefault="00E660C3">
      <w:pPr>
        <w:bidi/>
      </w:pPr>
    </w:p>
    <w:p w14:paraId="60BEC0CD" w14:textId="77777777" w:rsidR="00E660C3" w:rsidRDefault="00E660C3">
      <w:pPr>
        <w:bidi/>
      </w:pPr>
    </w:p>
    <w:p w14:paraId="10F7669F" w14:textId="77777777" w:rsidR="00E660C3" w:rsidRDefault="00E660C3">
      <w:pPr>
        <w:bidi/>
      </w:pPr>
    </w:p>
    <w:p w14:paraId="7E2895AF" w14:textId="77777777" w:rsidR="00E660C3" w:rsidRDefault="00E660C3">
      <w:pPr>
        <w:bidi/>
      </w:pPr>
    </w:p>
    <w:p w14:paraId="7603560E" w14:textId="77777777" w:rsidR="00E660C3" w:rsidRDefault="00E660C3">
      <w:pPr>
        <w:bidi/>
      </w:pPr>
    </w:p>
    <w:p w14:paraId="79093E1C" w14:textId="77777777" w:rsidR="00E660C3" w:rsidRDefault="00E660C3">
      <w:pPr>
        <w:bidi/>
      </w:pPr>
    </w:p>
    <w:p w14:paraId="72A0AF15" w14:textId="77777777" w:rsidR="00E660C3" w:rsidRDefault="00E660C3">
      <w:pPr>
        <w:bidi/>
      </w:pPr>
    </w:p>
    <w:p w14:paraId="19699CA9" w14:textId="77777777" w:rsidR="00E660C3" w:rsidRDefault="00E660C3">
      <w:pPr>
        <w:bidi/>
      </w:pPr>
    </w:p>
    <w:p w14:paraId="03ABC5C2" w14:textId="77777777" w:rsidR="00E660C3" w:rsidRDefault="00E660C3">
      <w:pPr>
        <w:bidi/>
      </w:pPr>
    </w:p>
    <w:p w14:paraId="6FCE4617" w14:textId="77777777" w:rsidR="00E660C3" w:rsidRDefault="00E660C3">
      <w:pPr>
        <w:bidi/>
      </w:pPr>
    </w:p>
    <w:p w14:paraId="5763DD69" w14:textId="77777777" w:rsidR="00E660C3" w:rsidRDefault="00835E38">
      <w:r>
        <w:br w:type="page"/>
      </w:r>
    </w:p>
    <w:p w14:paraId="2D31E521" w14:textId="77777777" w:rsidR="00E660C3" w:rsidRDefault="00E660C3">
      <w:pPr>
        <w:bidi/>
      </w:pPr>
    </w:p>
    <w:p w14:paraId="6E2FF09D" w14:textId="77777777"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14:paraId="402E97C5" w14:textId="77777777"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6812739" w14:textId="77777777" w:rsidR="00E660C3" w:rsidRDefault="00E660C3">
      <w:pPr>
        <w:bidi/>
      </w:pPr>
    </w:p>
    <w:p w14:paraId="33CA9A90" w14:textId="77777777" w:rsidR="00E660C3" w:rsidRPr="001D2122" w:rsidRDefault="00835E38">
      <w:pPr>
        <w:bidi/>
        <w:rPr>
          <w:bCs/>
        </w:rPr>
      </w:pPr>
      <w:r w:rsidRPr="001D2122">
        <w:rPr>
          <w:bCs/>
          <w:rtl/>
        </w:rPr>
        <w:t>2.1 פונקציונליות</w:t>
      </w:r>
    </w:p>
    <w:p w14:paraId="7E984C84" w14:textId="77777777" w:rsidR="00B55AA8" w:rsidRDefault="00835E38" w:rsidP="00B55AA8">
      <w:pPr>
        <w:bidi/>
        <w:ind w:firstLine="720"/>
        <w:rPr>
          <w:b/>
          <w:bCs/>
          <w:iCs/>
          <w:rtl/>
        </w:rPr>
      </w:pPr>
      <w:r w:rsidRPr="00B55AA8">
        <w:rPr>
          <w:b/>
          <w:bCs/>
          <w:iCs/>
          <w:rtl/>
        </w:rPr>
        <w:t>חלק זה יכיל סיכום של הפונקציות העיקריות במערכת (לא פונקציות של שפת תכנות, אלא באופן</w:t>
      </w:r>
      <w:r w:rsidRPr="00B55AA8">
        <w:rPr>
          <w:b/>
          <w:bCs/>
          <w:iCs/>
          <w:rtl/>
        </w:rPr>
        <w:tab/>
      </w:r>
      <w:r w:rsidRPr="00B55AA8">
        <w:rPr>
          <w:b/>
          <w:bCs/>
          <w:iCs/>
          <w:rtl/>
        </w:rPr>
        <w:tab/>
        <w:t xml:space="preserve"> מילולי - מה </w:t>
      </w:r>
      <w:r w:rsidR="000D6986" w:rsidRPr="00B55AA8">
        <w:rPr>
          <w:rFonts w:hint="cs"/>
          <w:b/>
          <w:bCs/>
          <w:iCs/>
          <w:rtl/>
        </w:rPr>
        <w:t>הדברים שהמערכת עושה</w:t>
      </w:r>
      <w:r w:rsidRPr="00B55AA8">
        <w:rPr>
          <w:b/>
          <w:bCs/>
          <w:iCs/>
          <w:rtl/>
        </w:rPr>
        <w:t>)</w:t>
      </w:r>
    </w:p>
    <w:p w14:paraId="33BC6BB9" w14:textId="77777777" w:rsidR="00A76BF1" w:rsidRPr="00A76BF1" w:rsidRDefault="00343556" w:rsidP="00A76BF1">
      <w:pPr>
        <w:pStyle w:val="af"/>
        <w:numPr>
          <w:ilvl w:val="0"/>
          <w:numId w:val="18"/>
        </w:numPr>
        <w:bidi/>
        <w:rPr>
          <w:i/>
        </w:rPr>
      </w:pPr>
      <w:r>
        <w:rPr>
          <w:rFonts w:hint="cs"/>
          <w:i/>
          <w:rtl/>
        </w:rPr>
        <w:t xml:space="preserve"> פונקציה המזהה</w:t>
      </w:r>
      <w:r w:rsidR="00A76BF1" w:rsidRPr="00A76BF1">
        <w:rPr>
          <w:rFonts w:hint="cs"/>
          <w:i/>
          <w:rtl/>
        </w:rPr>
        <w:t xml:space="preserve"> התקפות זדוניות המכוונות לפגיעה במוניטור אשר מגיעות מרשת אלחוטית שאליו הוא מחובר.</w:t>
      </w:r>
    </w:p>
    <w:p w14:paraId="5E7D7724" w14:textId="77777777" w:rsidR="00A76BF1" w:rsidRPr="00A76BF1" w:rsidRDefault="00343556" w:rsidP="00A76BF1">
      <w:pPr>
        <w:pStyle w:val="af"/>
        <w:numPr>
          <w:ilvl w:val="0"/>
          <w:numId w:val="18"/>
        </w:numPr>
        <w:bidi/>
        <w:rPr>
          <w:i/>
        </w:rPr>
      </w:pPr>
      <w:r>
        <w:rPr>
          <w:rFonts w:hint="cs"/>
          <w:i/>
          <w:rtl/>
        </w:rPr>
        <w:t xml:space="preserve">פונקציה </w:t>
      </w:r>
      <w:r w:rsidR="008261B6">
        <w:rPr>
          <w:rFonts w:hint="cs"/>
          <w:i/>
          <w:rtl/>
        </w:rPr>
        <w:t xml:space="preserve">המזהה </w:t>
      </w:r>
      <w:r>
        <w:rPr>
          <w:rFonts w:hint="cs"/>
          <w:i/>
          <w:rtl/>
        </w:rPr>
        <w:t xml:space="preserve">ומתריעה </w:t>
      </w:r>
      <w:r w:rsidR="00A76BF1" w:rsidRPr="00A76BF1">
        <w:rPr>
          <w:rFonts w:hint="cs"/>
          <w:i/>
          <w:rtl/>
        </w:rPr>
        <w:t xml:space="preserve">למנהל המידע על ניסיון חדירה למערכת או שינוי מידע הנקלט. </w:t>
      </w:r>
    </w:p>
    <w:p w14:paraId="0E507F3E" w14:textId="77777777" w:rsidR="00A76BF1" w:rsidRDefault="00343556" w:rsidP="00A76BF1">
      <w:pPr>
        <w:pStyle w:val="af"/>
        <w:numPr>
          <w:ilvl w:val="0"/>
          <w:numId w:val="18"/>
        </w:numPr>
        <w:bidi/>
        <w:rPr>
          <w:i/>
        </w:rPr>
      </w:pPr>
      <w:r>
        <w:rPr>
          <w:rFonts w:hint="cs"/>
          <w:i/>
          <w:rtl/>
        </w:rPr>
        <w:t xml:space="preserve">פונקציה החוסמת את  </w:t>
      </w:r>
      <w:r w:rsidR="00A76BF1">
        <w:rPr>
          <w:rFonts w:hint="cs"/>
          <w:i/>
          <w:rtl/>
        </w:rPr>
        <w:t>ההתקפה ומ</w:t>
      </w:r>
      <w:r>
        <w:rPr>
          <w:rFonts w:hint="cs"/>
          <w:i/>
          <w:rtl/>
        </w:rPr>
        <w:t>ו</w:t>
      </w:r>
      <w:r w:rsidR="00A76BF1">
        <w:rPr>
          <w:rFonts w:hint="cs"/>
          <w:i/>
          <w:rtl/>
        </w:rPr>
        <w:t xml:space="preserve">נעת חדירה לרשת. </w:t>
      </w:r>
    </w:p>
    <w:p w14:paraId="412E14DC" w14:textId="77777777" w:rsidR="00A76BF1" w:rsidRDefault="00343556" w:rsidP="00A76BF1">
      <w:pPr>
        <w:pStyle w:val="af"/>
        <w:numPr>
          <w:ilvl w:val="0"/>
          <w:numId w:val="18"/>
        </w:numPr>
        <w:bidi/>
        <w:rPr>
          <w:i/>
        </w:rPr>
      </w:pPr>
      <w:r>
        <w:rPr>
          <w:rFonts w:hint="cs"/>
          <w:i/>
          <w:rtl/>
        </w:rPr>
        <w:t xml:space="preserve">פונקציה העושה </w:t>
      </w:r>
      <w:r w:rsidR="00A76BF1">
        <w:rPr>
          <w:rFonts w:hint="cs"/>
          <w:i/>
          <w:rtl/>
        </w:rPr>
        <w:t>דיגול (</w:t>
      </w:r>
      <w:r w:rsidR="00A76BF1">
        <w:rPr>
          <w:i/>
        </w:rPr>
        <w:t>Flagging</w:t>
      </w:r>
      <w:r w:rsidR="00A76BF1">
        <w:rPr>
          <w:rFonts w:hint="cs"/>
          <w:i/>
          <w:rtl/>
        </w:rPr>
        <w:t xml:space="preserve">) </w:t>
      </w:r>
      <w:r>
        <w:rPr>
          <w:rFonts w:hint="cs"/>
          <w:i/>
          <w:rtl/>
        </w:rPr>
        <w:t>ל</w:t>
      </w:r>
      <w:r w:rsidR="00A76BF1">
        <w:rPr>
          <w:rFonts w:hint="cs"/>
          <w:i/>
          <w:rtl/>
        </w:rPr>
        <w:t xml:space="preserve">מידע ששונה במערכת.  </w:t>
      </w:r>
    </w:p>
    <w:p w14:paraId="1FE323A0" w14:textId="77777777" w:rsidR="00A76BF1" w:rsidRPr="0054580C" w:rsidRDefault="00343556" w:rsidP="00A76BF1">
      <w:pPr>
        <w:pStyle w:val="af"/>
        <w:numPr>
          <w:ilvl w:val="0"/>
          <w:numId w:val="18"/>
        </w:numPr>
        <w:bidi/>
        <w:rPr>
          <w:i/>
        </w:rPr>
      </w:pPr>
      <w:r>
        <w:rPr>
          <w:rFonts w:hint="cs"/>
          <w:i/>
          <w:rtl/>
        </w:rPr>
        <w:t xml:space="preserve">פונקציה המבודדת את </w:t>
      </w:r>
      <w:r w:rsidR="00A76BF1">
        <w:rPr>
          <w:rFonts w:hint="cs"/>
          <w:i/>
          <w:rtl/>
        </w:rPr>
        <w:t xml:space="preserve"> התוכנה התוקפת לשם חקירה. </w:t>
      </w:r>
    </w:p>
    <w:p w14:paraId="67DA7396" w14:textId="77777777" w:rsidR="00E660C3" w:rsidRPr="000D6986" w:rsidRDefault="00E660C3">
      <w:pPr>
        <w:bidi/>
        <w:ind w:firstLine="720"/>
      </w:pPr>
    </w:p>
    <w:p w14:paraId="42911FC1" w14:textId="77777777" w:rsidR="00E660C3" w:rsidRPr="001D2122" w:rsidRDefault="00835E38" w:rsidP="000D6986">
      <w:pPr>
        <w:bidi/>
        <w:rPr>
          <w:bCs/>
        </w:rPr>
      </w:pPr>
      <w:r w:rsidRPr="001D2122">
        <w:rPr>
          <w:bCs/>
          <w:rtl/>
        </w:rPr>
        <w:t xml:space="preserve">2.2 </w:t>
      </w:r>
      <w:r w:rsidR="000D6986">
        <w:rPr>
          <w:rFonts w:hint="cs"/>
          <w:bCs/>
          <w:rtl/>
        </w:rPr>
        <w:t>קהל היעד</w:t>
      </w:r>
    </w:p>
    <w:p w14:paraId="547BF5EB" w14:textId="77777777" w:rsidR="00E660C3" w:rsidRDefault="00835E38" w:rsidP="000D6986">
      <w:pPr>
        <w:bidi/>
        <w:rPr>
          <w:b/>
          <w:bCs/>
          <w:iCs/>
          <w:rtl/>
        </w:rPr>
      </w:pPr>
      <w:r>
        <w:rPr>
          <w:b/>
        </w:rPr>
        <w:tab/>
      </w:r>
      <w:r w:rsidRPr="00A76BF1">
        <w:rPr>
          <w:b/>
          <w:bCs/>
          <w:iCs/>
          <w:rtl/>
        </w:rPr>
        <w:t>תיאור כללי של</w:t>
      </w:r>
      <w:r w:rsidR="001D2122" w:rsidRPr="00A76BF1">
        <w:rPr>
          <w:b/>
          <w:bCs/>
          <w:iCs/>
          <w:rtl/>
        </w:rPr>
        <w:t xml:space="preserve"> קהל היעד של המערכת - מה תפקידם</w:t>
      </w:r>
      <w:r w:rsidR="001D2122" w:rsidRPr="00A76BF1">
        <w:rPr>
          <w:rFonts w:hint="cs"/>
          <w:b/>
          <w:bCs/>
          <w:iCs/>
          <w:rtl/>
        </w:rPr>
        <w:t xml:space="preserve">, </w:t>
      </w:r>
      <w:r w:rsidRPr="00A76BF1">
        <w:rPr>
          <w:b/>
          <w:bCs/>
          <w:iCs/>
          <w:rtl/>
        </w:rPr>
        <w:t>נ</w:t>
      </w:r>
      <w:r w:rsidR="001D2122" w:rsidRPr="00A76BF1">
        <w:rPr>
          <w:rFonts w:hint="cs"/>
          <w:b/>
          <w:bCs/>
          <w:iCs/>
          <w:rtl/>
        </w:rPr>
        <w:t>י</w:t>
      </w:r>
      <w:r w:rsidRPr="00A76BF1">
        <w:rPr>
          <w:b/>
          <w:bCs/>
          <w:iCs/>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A76BF1">
        <w:rPr>
          <w:rFonts w:hint="cs"/>
          <w:b/>
          <w:bCs/>
          <w:iCs/>
          <w:rtl/>
        </w:rPr>
        <w:t xml:space="preserve"> ("מי הולך להשתמש במערכת?")</w:t>
      </w:r>
    </w:p>
    <w:p w14:paraId="32962B2A" w14:textId="55054B81" w:rsidR="00A76BF1" w:rsidRDefault="008261B6" w:rsidP="008970F7">
      <w:pPr>
        <w:bidi/>
        <w:rPr>
          <w:i/>
          <w:rtl/>
        </w:rPr>
      </w:pPr>
      <w:r>
        <w:rPr>
          <w:rFonts w:hint="cs"/>
          <w:i/>
          <w:rtl/>
        </w:rPr>
        <w:t>קהל היעד של הכלי אותו אפתח הם עובדי</w:t>
      </w:r>
      <w:r w:rsidR="00D27FD9">
        <w:rPr>
          <w:rFonts w:hint="cs"/>
          <w:i/>
          <w:rtl/>
        </w:rPr>
        <w:t xml:space="preserve"> מערכת הבריאות </w:t>
      </w:r>
      <w:r w:rsidR="008970F7">
        <w:rPr>
          <w:rFonts w:hint="cs"/>
          <w:i/>
          <w:rtl/>
        </w:rPr>
        <w:t>בעולם וכן חברות המייצרות את המוניטורים הללו</w:t>
      </w:r>
      <w:r w:rsidR="00D27FD9">
        <w:rPr>
          <w:rFonts w:hint="cs"/>
          <w:i/>
          <w:rtl/>
        </w:rPr>
        <w:t>. דוגמה ל</w:t>
      </w:r>
      <w:r w:rsidR="00343556">
        <w:rPr>
          <w:rFonts w:hint="cs"/>
          <w:i/>
          <w:rtl/>
        </w:rPr>
        <w:t xml:space="preserve">גוף אשר יכול להשתמש בכלי שאותו אפתח, </w:t>
      </w:r>
      <w:r w:rsidR="00D27FD9">
        <w:rPr>
          <w:rFonts w:hint="cs"/>
          <w:i/>
          <w:rtl/>
        </w:rPr>
        <w:t xml:space="preserve"> </w:t>
      </w:r>
      <w:r w:rsidR="00343556">
        <w:rPr>
          <w:rFonts w:hint="cs"/>
          <w:i/>
          <w:rtl/>
        </w:rPr>
        <w:t xml:space="preserve">היא </w:t>
      </w:r>
      <w:r w:rsidR="00D27FD9">
        <w:rPr>
          <w:rFonts w:hint="cs"/>
          <w:i/>
          <w:rtl/>
        </w:rPr>
        <w:t>ארגון הבריאות "כללית"</w:t>
      </w:r>
      <w:r w:rsidR="00343556">
        <w:rPr>
          <w:rFonts w:hint="cs"/>
          <w:i/>
          <w:rtl/>
        </w:rPr>
        <w:t>, שבבעלותה נמצאים רוב בתי החולים הציבוריים במדינה. ארגון כללית, אשר משתמש במוניטורים על מנת לאסוף מידע על חולים המטופלים בה, חסמו את האפשרות להשתמש בחיבור</w:t>
      </w:r>
      <w:r w:rsidR="00F67722">
        <w:rPr>
          <w:rFonts w:hint="cs"/>
          <w:i/>
          <w:rtl/>
        </w:rPr>
        <w:t xml:space="preserve"> אינטרנט</w:t>
      </w:r>
      <w:r w:rsidR="00343556">
        <w:rPr>
          <w:rFonts w:hint="cs"/>
          <w:i/>
          <w:rtl/>
        </w:rPr>
        <w:t xml:space="preserve"> אלחוטי בין המוניטור לבין מערכת ה-</w:t>
      </w:r>
      <w:r w:rsidR="00343556">
        <w:rPr>
          <w:rFonts w:hint="cs"/>
          <w:i/>
        </w:rPr>
        <w:t>E</w:t>
      </w:r>
      <w:r w:rsidR="00343556">
        <w:rPr>
          <w:i/>
        </w:rPr>
        <w:t>MR</w:t>
      </w:r>
      <w:r w:rsidR="005D2D71">
        <w:rPr>
          <w:rFonts w:hint="cs"/>
          <w:i/>
          <w:rtl/>
        </w:rPr>
        <w:t>, עקב החשש שהחיבור לרשת אלחוטית יפתח דלת לגישה זדונית של תוכנות אל תוך רשת בית החולים</w:t>
      </w:r>
      <w:r w:rsidR="00C34D02">
        <w:rPr>
          <w:rFonts w:hint="cs"/>
          <w:i/>
          <w:rtl/>
        </w:rPr>
        <w:t xml:space="preserve">. </w:t>
      </w:r>
      <w:r w:rsidR="005D2D71">
        <w:rPr>
          <w:rFonts w:hint="cs"/>
          <w:i/>
          <w:rtl/>
        </w:rPr>
        <w:t xml:space="preserve">החיבור האלחוטי לרשת של המוניטורים יקל בצורה משמעותית על החולים והרופאים כאחד משתי סיבות. ראשית, </w:t>
      </w:r>
      <w:r w:rsidR="00C34D02">
        <w:rPr>
          <w:rFonts w:hint="cs"/>
          <w:i/>
          <w:rtl/>
        </w:rPr>
        <w:t>מאחר ועל סביבת הטיפול של כל חולה להיות סטרילית</w:t>
      </w:r>
      <w:r w:rsidR="005D2D71">
        <w:rPr>
          <w:rFonts w:hint="cs"/>
          <w:i/>
          <w:rtl/>
        </w:rPr>
        <w:t xml:space="preserve">, כלומר נקייה מחיידקים, ה"אל-חוטיות" של המוניטור מקל על שמירה אופטימלית של סטריליות אזור הטיפול. </w:t>
      </w:r>
      <w:r w:rsidR="005D2D71">
        <w:rPr>
          <w:i/>
          <w:rtl/>
        </w:rPr>
        <w:br/>
      </w:r>
      <w:r w:rsidR="005D2D71">
        <w:rPr>
          <w:rFonts w:hint="cs"/>
          <w:i/>
          <w:rtl/>
        </w:rPr>
        <w:t xml:space="preserve">שנית, מוקדי טיפול בחולים הינם ברובם מקומות פעילים שבהם אנשים מתרוצצים, מועברים חולים ומכשירי טיפול ממקום למקום. השימוש ב"אל-חוטיות" של המכשיר מאפשר תזוזה ומעברים פשוטים יותר ומשפרים את איכות הטיפול מצד החולה והמטפל יחדיו. </w:t>
      </w:r>
    </w:p>
    <w:p w14:paraId="4602A839" w14:textId="77777777" w:rsidR="005D2D71" w:rsidRPr="00A76BF1" w:rsidRDefault="00DB6973" w:rsidP="005D2D71">
      <w:pPr>
        <w:bidi/>
        <w:rPr>
          <w:i/>
          <w:rtl/>
        </w:rPr>
      </w:pPr>
      <w:r>
        <w:rPr>
          <w:rFonts w:hint="cs"/>
          <w:i/>
          <w:rtl/>
        </w:rPr>
        <w:t>מנהלי מערכות ממוחשבות ואבטחת מידע</w:t>
      </w:r>
      <w:r w:rsidR="005D2D71">
        <w:rPr>
          <w:rFonts w:hint="cs"/>
          <w:i/>
          <w:rtl/>
        </w:rPr>
        <w:t xml:space="preserve"> ישתמשו בכלי, אשר יציג בצורה גרפית </w:t>
      </w:r>
      <w:r w:rsidR="0000402D">
        <w:rPr>
          <w:rFonts w:hint="cs"/>
          <w:i/>
          <w:rtl/>
        </w:rPr>
        <w:t xml:space="preserve">ואינטואיטיבית </w:t>
      </w:r>
      <w:r w:rsidR="005D2D71">
        <w:rPr>
          <w:rFonts w:hint="cs"/>
          <w:i/>
          <w:rtl/>
        </w:rPr>
        <w:t>את מצבם הביטחוני של המוניטורים (כמה פעמים חדרו אליו אם בכלל, אליו נתונים שונו ומתי</w:t>
      </w:r>
      <w:r w:rsidR="008D40D5">
        <w:rPr>
          <w:rFonts w:hint="cs"/>
          <w:i/>
          <w:rtl/>
        </w:rPr>
        <w:t>, וסוג התכנה הזדונית וצורת ההתקפה שבה הותקף המוניטור. יהיה נית</w:t>
      </w:r>
      <w:r w:rsidR="0000402D">
        <w:rPr>
          <w:rFonts w:hint="cs"/>
          <w:i/>
          <w:rtl/>
        </w:rPr>
        <w:t>ן גם להזעיק עזרה במידה והכלי/מטפל מבחין בבעיה שלא מצליחים לפתור בעזרת הכלי.)</w:t>
      </w:r>
    </w:p>
    <w:p w14:paraId="6EFC74DC" w14:textId="77777777" w:rsidR="00E660C3" w:rsidRPr="001D2122" w:rsidRDefault="00E660C3">
      <w:pPr>
        <w:bidi/>
      </w:pPr>
    </w:p>
    <w:p w14:paraId="661C1A2D" w14:textId="77777777" w:rsidR="00E660C3" w:rsidRPr="001D2122" w:rsidRDefault="00835E38">
      <w:pPr>
        <w:bidi/>
        <w:rPr>
          <w:bCs/>
        </w:rPr>
      </w:pPr>
      <w:r w:rsidRPr="001D2122">
        <w:rPr>
          <w:bCs/>
          <w:rtl/>
        </w:rPr>
        <w:t>2.3 אילוצים עיקריים</w:t>
      </w:r>
    </w:p>
    <w:p w14:paraId="5F250CBC" w14:textId="77777777" w:rsidR="00DD37B4" w:rsidRDefault="00835E38" w:rsidP="00DD37B4">
      <w:pPr>
        <w:bidi/>
        <w:rPr>
          <w:b/>
          <w:bCs/>
          <w:iCs/>
          <w:rtl/>
        </w:rPr>
      </w:pPr>
      <w:r>
        <w:rPr>
          <w:b/>
        </w:rPr>
        <w:tab/>
      </w:r>
      <w:r w:rsidRPr="00C34D02">
        <w:rPr>
          <w:b/>
          <w:bCs/>
          <w:iCs/>
          <w:rtl/>
        </w:rPr>
        <w:t xml:space="preserve">הגבלות ואילוצים עיקריים שצריך לקחת בחשבון בזמן עיצוב המערכת - אילוצי חומרה, סביבת ריצה, זמן ריצה </w:t>
      </w:r>
      <w:proofErr w:type="spellStart"/>
      <w:r w:rsidRPr="00C34D02">
        <w:rPr>
          <w:b/>
          <w:bCs/>
          <w:iCs/>
          <w:rtl/>
        </w:rPr>
        <w:t>וכו</w:t>
      </w:r>
      <w:proofErr w:type="spellEnd"/>
      <w:r w:rsidRPr="00C34D02">
        <w:rPr>
          <w:b/>
          <w:bCs/>
          <w:iCs/>
          <w:rtl/>
        </w:rPr>
        <w:t>'..</w:t>
      </w:r>
      <w:r w:rsidR="000D6986" w:rsidRPr="00C34D02">
        <w:rPr>
          <w:rFonts w:hint="cs"/>
          <w:b/>
          <w:bCs/>
          <w:iCs/>
          <w:rtl/>
        </w:rPr>
        <w:t xml:space="preserve">  (למשל </w:t>
      </w:r>
      <w:r w:rsidR="000D6986" w:rsidRPr="00C34D02">
        <w:rPr>
          <w:b/>
          <w:bCs/>
          <w:iCs/>
          <w:rtl/>
        </w:rPr>
        <w:t>–</w:t>
      </w:r>
      <w:r w:rsidR="000D6986" w:rsidRPr="00C34D02">
        <w:rPr>
          <w:rFonts w:hint="cs"/>
          <w:b/>
          <w:bCs/>
          <w:iCs/>
          <w:rtl/>
        </w:rPr>
        <w:t xml:space="preserve"> "המערכת דורשת חיבור לאינטרנט" / "המערכת צריכה לתמוך במספר רב של מערכות הפעלה" / "המערכת צריכה לתמוך במספר משתמשים רב") </w:t>
      </w:r>
    </w:p>
    <w:p w14:paraId="2B6660B7" w14:textId="77777777" w:rsidR="00DD37B4" w:rsidRDefault="00DD37B4" w:rsidP="00DD37B4">
      <w:pPr>
        <w:pStyle w:val="af"/>
        <w:numPr>
          <w:ilvl w:val="0"/>
          <w:numId w:val="10"/>
        </w:numPr>
        <w:bidi/>
        <w:rPr>
          <w:i/>
        </w:rPr>
      </w:pPr>
      <w:r>
        <w:rPr>
          <w:rFonts w:hint="cs"/>
          <w:i/>
          <w:rtl/>
        </w:rPr>
        <w:t>על המערכת לתמוך במספר מוניטורים רב</w:t>
      </w:r>
    </w:p>
    <w:p w14:paraId="11990CD9" w14:textId="77777777" w:rsidR="00DD37B4" w:rsidRDefault="00DD37B4" w:rsidP="00DD37B4">
      <w:pPr>
        <w:pStyle w:val="af"/>
        <w:numPr>
          <w:ilvl w:val="0"/>
          <w:numId w:val="10"/>
        </w:numPr>
        <w:bidi/>
        <w:rPr>
          <w:i/>
        </w:rPr>
      </w:pPr>
      <w:r>
        <w:rPr>
          <w:rFonts w:hint="cs"/>
          <w:i/>
          <w:rtl/>
        </w:rPr>
        <w:t xml:space="preserve">המערכת דורשת מוניטורים אשר יחוברו לאנשים </w:t>
      </w:r>
    </w:p>
    <w:p w14:paraId="378E956F" w14:textId="77777777" w:rsidR="00DD37B4" w:rsidRDefault="00DD37B4" w:rsidP="00DD37B4">
      <w:pPr>
        <w:pStyle w:val="af"/>
        <w:numPr>
          <w:ilvl w:val="0"/>
          <w:numId w:val="10"/>
        </w:numPr>
        <w:bidi/>
        <w:rPr>
          <w:i/>
        </w:rPr>
      </w:pPr>
      <w:r>
        <w:rPr>
          <w:rFonts w:hint="cs"/>
          <w:i/>
          <w:rtl/>
        </w:rPr>
        <w:t>המערכת דורשת חיבור למערכת ה-</w:t>
      </w:r>
      <w:r>
        <w:rPr>
          <w:rFonts w:hint="cs"/>
          <w:i/>
        </w:rPr>
        <w:t>EMR</w:t>
      </w:r>
    </w:p>
    <w:p w14:paraId="74078A6E" w14:textId="77777777" w:rsidR="00DD37B4" w:rsidRDefault="00DD37B4" w:rsidP="00DD37B4">
      <w:pPr>
        <w:pStyle w:val="af"/>
        <w:numPr>
          <w:ilvl w:val="0"/>
          <w:numId w:val="10"/>
        </w:numPr>
        <w:bidi/>
        <w:rPr>
          <w:i/>
        </w:rPr>
      </w:pPr>
      <w:r>
        <w:rPr>
          <w:rFonts w:hint="cs"/>
          <w:i/>
          <w:rtl/>
        </w:rPr>
        <w:t>המערכת דורשת חיבור לאינטרנט</w:t>
      </w:r>
    </w:p>
    <w:p w14:paraId="60568642" w14:textId="77777777" w:rsidR="00DD37B4" w:rsidRPr="00DD37B4" w:rsidRDefault="00DD37B4" w:rsidP="00DD37B4">
      <w:pPr>
        <w:pStyle w:val="af"/>
        <w:numPr>
          <w:ilvl w:val="0"/>
          <w:numId w:val="10"/>
        </w:numPr>
        <w:bidi/>
        <w:rPr>
          <w:i/>
          <w:rtl/>
        </w:rPr>
      </w:pPr>
      <w:r>
        <w:rPr>
          <w:rFonts w:hint="cs"/>
          <w:i/>
          <w:rtl/>
        </w:rPr>
        <w:t>המערכת צריכה להכיר במספר רב של תכנות זדוניות על מנת להגדירם בפני המשתמש</w:t>
      </w:r>
    </w:p>
    <w:p w14:paraId="72698C2F" w14:textId="77777777" w:rsidR="00C34D02" w:rsidRPr="00C34D02" w:rsidRDefault="00C34D02" w:rsidP="00C34D02">
      <w:pPr>
        <w:bidi/>
        <w:rPr>
          <w:i/>
        </w:rPr>
      </w:pPr>
    </w:p>
    <w:p w14:paraId="5633CABA" w14:textId="77777777" w:rsidR="00E660C3" w:rsidRPr="000D6986" w:rsidRDefault="00E660C3">
      <w:pPr>
        <w:bidi/>
      </w:pPr>
    </w:p>
    <w:p w14:paraId="1BF531E4" w14:textId="77777777" w:rsidR="00DD37B4" w:rsidRDefault="00DD37B4">
      <w:pPr>
        <w:rPr>
          <w:bCs/>
          <w:rtl/>
        </w:rPr>
      </w:pPr>
      <w:r>
        <w:rPr>
          <w:bCs/>
          <w:rtl/>
        </w:rPr>
        <w:br w:type="page"/>
      </w:r>
    </w:p>
    <w:p w14:paraId="2887B605" w14:textId="77777777" w:rsidR="00E660C3" w:rsidRPr="001D2122" w:rsidRDefault="00835E38">
      <w:pPr>
        <w:bidi/>
        <w:rPr>
          <w:bCs/>
        </w:rPr>
      </w:pPr>
      <w:r w:rsidRPr="001D2122">
        <w:rPr>
          <w:bCs/>
          <w:rtl/>
        </w:rPr>
        <w:lastRenderedPageBreak/>
        <w:t>2.4 הנחות ותלויות</w:t>
      </w:r>
    </w:p>
    <w:p w14:paraId="795EAE83" w14:textId="77777777" w:rsidR="000D6986" w:rsidRDefault="00835E38" w:rsidP="00CB6167">
      <w:pPr>
        <w:bidi/>
        <w:rPr>
          <w:b/>
          <w:bCs/>
          <w:iCs/>
          <w:rtl/>
        </w:rPr>
      </w:pPr>
      <w:r>
        <w:rPr>
          <w:b/>
        </w:rPr>
        <w:tab/>
      </w:r>
      <w:r w:rsidRPr="009D52B9">
        <w:rPr>
          <w:b/>
          <w:bCs/>
          <w:iCs/>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9D52B9">
        <w:rPr>
          <w:rFonts w:hint="cs"/>
          <w:b/>
          <w:bCs/>
          <w:iCs/>
          <w:rtl/>
        </w:rPr>
        <w:t>. אל תתנו להנחות הללו להגביל אתכם בהמשך (אם תגלו שלמשל עדיף בסוף ל</w:t>
      </w:r>
      <w:r w:rsidR="00CB6167" w:rsidRPr="009D52B9">
        <w:rPr>
          <w:rFonts w:hint="cs"/>
          <w:b/>
          <w:bCs/>
          <w:iCs/>
          <w:rtl/>
        </w:rPr>
        <w:t xml:space="preserve">הריץ את השרת המרכזי </w:t>
      </w:r>
      <w:r w:rsidR="000D6986" w:rsidRPr="009D52B9">
        <w:rPr>
          <w:rFonts w:hint="cs"/>
          <w:b/>
          <w:bCs/>
          <w:iCs/>
          <w:rtl/>
        </w:rPr>
        <w:t xml:space="preserve">מעל וינדוס </w:t>
      </w:r>
      <w:r w:rsidR="000D6986" w:rsidRPr="009D52B9">
        <w:rPr>
          <w:b/>
          <w:bCs/>
          <w:iCs/>
          <w:rtl/>
        </w:rPr>
        <w:t>–</w:t>
      </w:r>
      <w:r w:rsidR="000D6986" w:rsidRPr="009D52B9">
        <w:rPr>
          <w:rFonts w:hint="cs"/>
          <w:b/>
          <w:bCs/>
          <w:iCs/>
          <w:rtl/>
        </w:rPr>
        <w:t xml:space="preserve"> עשו זאת).</w:t>
      </w:r>
    </w:p>
    <w:p w14:paraId="4059C97B" w14:textId="77777777" w:rsidR="001D3128" w:rsidRDefault="001D3128" w:rsidP="001D3128">
      <w:pPr>
        <w:bidi/>
        <w:rPr>
          <w:b/>
          <w:bCs/>
          <w:iCs/>
          <w:rtl/>
        </w:rPr>
      </w:pPr>
    </w:p>
    <w:p w14:paraId="4F93511E" w14:textId="77777777" w:rsidR="009D52B9" w:rsidRPr="009D52B9" w:rsidRDefault="009D52B9" w:rsidP="009D52B9">
      <w:pPr>
        <w:bidi/>
        <w:rPr>
          <w:b/>
          <w:bCs/>
          <w:iCs/>
          <w:rtl/>
        </w:rPr>
      </w:pPr>
      <w:r>
        <w:rPr>
          <w:rFonts w:hint="cs"/>
          <w:b/>
          <w:bCs/>
          <w:iCs/>
          <w:rtl/>
        </w:rPr>
        <w:t>~</w:t>
      </w:r>
      <w:proofErr w:type="spellStart"/>
      <w:r>
        <w:rPr>
          <w:rFonts w:hint="cs"/>
          <w:b/>
          <w:bCs/>
          <w:iCs/>
          <w:rtl/>
        </w:rPr>
        <w:t>ספציפיקציות</w:t>
      </w:r>
      <w:proofErr w:type="spellEnd"/>
      <w:r>
        <w:rPr>
          <w:rFonts w:hint="cs"/>
          <w:b/>
          <w:bCs/>
          <w:iCs/>
          <w:rtl/>
        </w:rPr>
        <w:t xml:space="preserve"> שאנחנו צריכים לדון בהן~</w:t>
      </w:r>
    </w:p>
    <w:p w14:paraId="619BD924" w14:textId="77777777" w:rsidR="00E660C3" w:rsidRPr="000D6986" w:rsidRDefault="00E660C3">
      <w:pPr>
        <w:bidi/>
      </w:pPr>
    </w:p>
    <w:p w14:paraId="32E633D6" w14:textId="77777777" w:rsidR="00E660C3" w:rsidRDefault="00835E38">
      <w:pPr>
        <w:bidi/>
      </w:pPr>
      <w:r>
        <w:rPr>
          <w:b/>
          <w:rtl/>
        </w:rPr>
        <w:t xml:space="preserve">2.5 </w:t>
      </w:r>
      <w:r w:rsidRPr="001D2122">
        <w:rPr>
          <w:bCs/>
          <w:rtl/>
        </w:rPr>
        <w:t>סיקור מצב השוק כיום (אופציונלי)</w:t>
      </w:r>
    </w:p>
    <w:p w14:paraId="445F78F3" w14:textId="77777777" w:rsidR="00E660C3" w:rsidRDefault="00835E38">
      <w:pPr>
        <w:bidi/>
        <w:rPr>
          <w:b/>
          <w:bCs/>
          <w:iCs/>
          <w:rtl/>
        </w:rPr>
      </w:pPr>
      <w:r>
        <w:tab/>
      </w:r>
      <w:r w:rsidRPr="001D3128">
        <w:rPr>
          <w:b/>
          <w:bCs/>
          <w:iCs/>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1D3128">
        <w:rPr>
          <w:b/>
          <w:bCs/>
          <w:iCs/>
          <w:rtl/>
        </w:rPr>
        <w:t>סים לסוגיות דומות לאלו שבחרתם, מה הפיצ'רים העיקריים שהם מציעים</w:t>
      </w:r>
      <w:r w:rsidR="000D6986" w:rsidRPr="001D3128">
        <w:rPr>
          <w:rFonts w:hint="cs"/>
          <w:b/>
          <w:bCs/>
          <w:iCs/>
          <w:rtl/>
        </w:rPr>
        <w:t xml:space="preserve"> ובמה הם שונים מהמוצר שלכם.</w:t>
      </w:r>
    </w:p>
    <w:p w14:paraId="1DAFE4CF" w14:textId="77777777" w:rsidR="001D3128" w:rsidRDefault="001D3128" w:rsidP="001D3128">
      <w:pPr>
        <w:bidi/>
        <w:rPr>
          <w:b/>
          <w:bCs/>
          <w:iCs/>
          <w:rtl/>
        </w:rPr>
      </w:pPr>
    </w:p>
    <w:p w14:paraId="7FE9AD91" w14:textId="5989C781" w:rsidR="001D3128" w:rsidRPr="001D3128" w:rsidRDefault="001D3128" w:rsidP="001D3128">
      <w:pPr>
        <w:bidi/>
        <w:rPr>
          <w:i/>
        </w:rPr>
      </w:pPr>
      <w:commentRangeStart w:id="89"/>
      <w:commentRangeStart w:id="90"/>
      <w:r>
        <w:rPr>
          <w:rFonts w:hint="cs"/>
          <w:i/>
          <w:rtl/>
        </w:rPr>
        <w:t>מתוך סקר שוק, עולה כי אין כלי/תכנית אשר עונה על הצרכים שצוינו למעלה, או שנותנים פתרון דומה</w:t>
      </w:r>
      <w:r w:rsidR="005F684D">
        <w:rPr>
          <w:rFonts w:hint="cs"/>
          <w:i/>
          <w:rtl/>
        </w:rPr>
        <w:t xml:space="preserve"> (למיטב ידיעתי)</w:t>
      </w:r>
      <w:r>
        <w:rPr>
          <w:rFonts w:hint="cs"/>
          <w:i/>
          <w:rtl/>
        </w:rPr>
        <w:t>. ישנם פורומים רבים אשר דנים בשאלת בטיחות השימוש בתקשורת אלחוטית ברשת, אך לפי הממצאים שלי, אין בשוק כיום כלי דומה לכל</w:t>
      </w:r>
      <w:r w:rsidR="002836C6">
        <w:rPr>
          <w:rFonts w:hint="cs"/>
          <w:i/>
          <w:rtl/>
        </w:rPr>
        <w:t>י שאותו אפתח, אשר מתייחסים לסוג</w:t>
      </w:r>
      <w:r>
        <w:rPr>
          <w:rFonts w:hint="cs"/>
          <w:i/>
          <w:rtl/>
        </w:rPr>
        <w:t xml:space="preserve">יה אותה בחרתי. </w:t>
      </w:r>
      <w:commentRangeEnd w:id="89"/>
      <w:r w:rsidR="003E17F7">
        <w:rPr>
          <w:rStyle w:val="af3"/>
          <w:rtl/>
        </w:rPr>
        <w:commentReference w:id="89"/>
      </w:r>
      <w:commentRangeEnd w:id="90"/>
      <w:r w:rsidR="005F684D">
        <w:rPr>
          <w:i/>
          <w:rtl/>
        </w:rPr>
        <w:br/>
      </w:r>
      <w:r w:rsidR="005F684D">
        <w:rPr>
          <w:rFonts w:hint="cs"/>
          <w:i/>
          <w:rtl/>
        </w:rPr>
        <w:t>אמנם לא נמצאו כלים, אך עולה כי בהחלט ישנה מודעות לנושא בעולם הסייבר-רפואה. ישנן כתבות ומחקרים רבים אשר מעידים על היתרונות והחסרונות של שימוש בחיבור רשת אלחוטי בבתי חולים. ב22 לינואר 2016, הוצא ארגון ה-</w:t>
      </w:r>
      <w:r w:rsidR="005F684D">
        <w:rPr>
          <w:rFonts w:hint="cs"/>
          <w:i/>
        </w:rPr>
        <w:t>FDA</w:t>
      </w:r>
      <w:r w:rsidR="005F684D">
        <w:rPr>
          <w:rFonts w:hint="cs"/>
          <w:i/>
          <w:rtl/>
        </w:rPr>
        <w:t xml:space="preserve"> (הראשות האמריקאית לאישור תרופות ומכשירים) מסמך אשר נותן הנחיות לבנייה נכונה של מכשור רפואי </w:t>
      </w:r>
      <w:r w:rsidR="005A2962">
        <w:rPr>
          <w:rStyle w:val="af3"/>
          <w:rtl/>
        </w:rPr>
        <w:commentReference w:id="90"/>
      </w:r>
      <w:r w:rsidR="005F684D">
        <w:rPr>
          <w:rFonts w:hint="cs"/>
          <w:i/>
          <w:rtl/>
        </w:rPr>
        <w:t xml:space="preserve">אשר מחובר לרשת אלחוטית באופן בטוח ככל האפשר. </w:t>
      </w:r>
      <w:r w:rsidR="005F684D">
        <w:rPr>
          <w:i/>
          <w:rtl/>
        </w:rPr>
        <w:br/>
      </w:r>
      <w:r w:rsidR="005F684D">
        <w:rPr>
          <w:rFonts w:hint="cs"/>
          <w:i/>
          <w:rtl/>
        </w:rPr>
        <w:t xml:space="preserve">אך כאמור, יחד עם כל המודעות לנושא, מפורומים בין רופאים ומומחי סייבר, ועד אחד הארגונים המשפיעים ביותר על עולם הבריאות כיום, לא עלה בחיפושי כלי אשר מגן על מוצרים אלו. </w:t>
      </w:r>
    </w:p>
    <w:p w14:paraId="42B481BF" w14:textId="77777777" w:rsidR="00E660C3" w:rsidRPr="005F684D" w:rsidRDefault="00E660C3">
      <w:pPr>
        <w:bidi/>
      </w:pPr>
    </w:p>
    <w:p w14:paraId="21E24FC9" w14:textId="77777777" w:rsidR="00E660C3" w:rsidRDefault="00E660C3">
      <w:pPr>
        <w:bidi/>
      </w:pPr>
    </w:p>
    <w:p w14:paraId="021B8BDE" w14:textId="77777777" w:rsidR="00E660C3" w:rsidRDefault="00E660C3">
      <w:pPr>
        <w:bidi/>
      </w:pPr>
    </w:p>
    <w:p w14:paraId="75D17FD0" w14:textId="77777777" w:rsidR="00E660C3" w:rsidRDefault="00E660C3">
      <w:pPr>
        <w:bidi/>
      </w:pPr>
    </w:p>
    <w:p w14:paraId="0121494D" w14:textId="77777777" w:rsidR="00E660C3" w:rsidRDefault="00E660C3">
      <w:pPr>
        <w:bidi/>
      </w:pPr>
    </w:p>
    <w:p w14:paraId="7505C764" w14:textId="77777777" w:rsidR="00E660C3" w:rsidRDefault="00E660C3">
      <w:pPr>
        <w:bidi/>
      </w:pPr>
    </w:p>
    <w:p w14:paraId="79BF3EE9" w14:textId="77777777" w:rsidR="00E660C3" w:rsidRDefault="00E660C3">
      <w:pPr>
        <w:bidi/>
      </w:pPr>
    </w:p>
    <w:p w14:paraId="38DD787E" w14:textId="77777777" w:rsidR="00E660C3" w:rsidRDefault="00E660C3">
      <w:pPr>
        <w:bidi/>
      </w:pPr>
    </w:p>
    <w:p w14:paraId="23643964" w14:textId="77777777" w:rsidR="00E660C3" w:rsidRDefault="00E660C3">
      <w:pPr>
        <w:bidi/>
      </w:pPr>
    </w:p>
    <w:p w14:paraId="56FA6CF8" w14:textId="77777777" w:rsidR="00E660C3" w:rsidRDefault="00E660C3">
      <w:pPr>
        <w:bidi/>
      </w:pPr>
    </w:p>
    <w:p w14:paraId="60335669" w14:textId="77777777" w:rsidR="00E660C3" w:rsidRDefault="00E660C3">
      <w:pPr>
        <w:bidi/>
      </w:pPr>
    </w:p>
    <w:p w14:paraId="2C86DEB3" w14:textId="77777777" w:rsidR="00E660C3" w:rsidRDefault="00E660C3">
      <w:pPr>
        <w:bidi/>
      </w:pPr>
    </w:p>
    <w:p w14:paraId="4D1A49BA" w14:textId="77777777" w:rsidR="00E660C3" w:rsidRDefault="00E660C3">
      <w:pPr>
        <w:bidi/>
      </w:pPr>
    </w:p>
    <w:p w14:paraId="048B301A" w14:textId="77777777" w:rsidR="00E660C3" w:rsidRDefault="00E660C3">
      <w:pPr>
        <w:bidi/>
      </w:pPr>
    </w:p>
    <w:p w14:paraId="6AC10C84" w14:textId="77777777" w:rsidR="00E660C3" w:rsidRDefault="00835E38">
      <w:r>
        <w:br w:type="page"/>
      </w:r>
    </w:p>
    <w:p w14:paraId="0B0A1134" w14:textId="77777777" w:rsidR="00E660C3" w:rsidRPr="0034491C" w:rsidRDefault="00E660C3">
      <w:pPr>
        <w:bidi/>
      </w:pPr>
    </w:p>
    <w:p w14:paraId="1C42A4ED" w14:textId="4E0FE388"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r w:rsidR="003210A4">
        <w:rPr>
          <w:rFonts w:hint="cs"/>
          <w:bCs/>
          <w:sz w:val="32"/>
          <w:szCs w:val="28"/>
          <w:u w:val="single"/>
          <w:rtl/>
        </w:rPr>
        <w:t>- ימולא בהמשך בהתאם למחקר</w:t>
      </w:r>
      <w:bookmarkStart w:id="91" w:name="_GoBack"/>
      <w:bookmarkEnd w:id="91"/>
    </w:p>
    <w:p w14:paraId="43BDD1F1" w14:textId="77777777"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14:paraId="642BED14" w14:textId="77777777" w:rsidR="001D2122" w:rsidRPr="001D2122" w:rsidRDefault="001D2122" w:rsidP="001D2122">
      <w:pPr>
        <w:bidi/>
        <w:rPr>
          <w:iCs/>
        </w:rPr>
      </w:pPr>
    </w:p>
    <w:p w14:paraId="04331301" w14:textId="77777777"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14:paraId="366CAEB5" w14:textId="77777777"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14:paraId="02772914" w14:textId="77777777" w:rsidR="00E660C3" w:rsidRPr="001D2122" w:rsidRDefault="00835E38">
      <w:pPr>
        <w:numPr>
          <w:ilvl w:val="0"/>
          <w:numId w:val="4"/>
        </w:numPr>
        <w:bidi/>
        <w:ind w:hanging="359"/>
        <w:contextualSpacing/>
        <w:rPr>
          <w:iCs/>
        </w:rPr>
      </w:pPr>
      <w:r w:rsidRPr="001D2122">
        <w:rPr>
          <w:iCs/>
          <w:rtl/>
        </w:rPr>
        <w:t>ניתנת לבדיקה</w:t>
      </w:r>
    </w:p>
    <w:p w14:paraId="306F9725" w14:textId="77777777" w:rsidR="000D6986" w:rsidRDefault="000D6986" w:rsidP="000D6986">
      <w:pPr>
        <w:numPr>
          <w:ilvl w:val="0"/>
          <w:numId w:val="4"/>
        </w:numPr>
        <w:bidi/>
        <w:ind w:hanging="359"/>
        <w:contextualSpacing/>
        <w:rPr>
          <w:iCs/>
        </w:rPr>
      </w:pPr>
      <w:r>
        <w:rPr>
          <w:iCs/>
          <w:rtl/>
        </w:rPr>
        <w:t>נכונה ושלמה</w:t>
      </w:r>
    </w:p>
    <w:p w14:paraId="440626BB" w14:textId="77777777"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14:paraId="3B08BEEF" w14:textId="77777777" w:rsidR="001D2122" w:rsidRPr="000D6986" w:rsidRDefault="001D2122">
      <w:pPr>
        <w:bidi/>
        <w:rPr>
          <w:i/>
          <w:rtl/>
        </w:rPr>
      </w:pPr>
    </w:p>
    <w:p w14:paraId="599198FC" w14:textId="77777777" w:rsidR="00E660C3" w:rsidRDefault="00835E38" w:rsidP="001D2122">
      <w:pPr>
        <w:bidi/>
      </w:pPr>
      <w:r>
        <w:rPr>
          <w:i/>
          <w:rtl/>
        </w:rPr>
        <w:t>שימו לב שישנם מספר סוגים של דרישות, כפי שמפורט בכותרות כאן:</w:t>
      </w:r>
    </w:p>
    <w:p w14:paraId="41A6E44C" w14:textId="77777777" w:rsidR="00E660C3" w:rsidRDefault="00E660C3">
      <w:pPr>
        <w:bidi/>
      </w:pPr>
    </w:p>
    <w:p w14:paraId="3A910EE7" w14:textId="77777777"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14:paraId="69F57ED8" w14:textId="77777777" w:rsidR="00E660C3" w:rsidRDefault="00835E38">
      <w:pPr>
        <w:bidi/>
      </w:pPr>
      <w:r>
        <w:rPr>
          <w:i/>
          <w:rtl/>
        </w:rPr>
        <w:t>את הדרישות רצוי לחלק לקטגוריות הבאות:</w:t>
      </w:r>
    </w:p>
    <w:p w14:paraId="0A1016E3" w14:textId="77777777" w:rsidR="00E660C3" w:rsidRDefault="00E660C3">
      <w:pPr>
        <w:bidi/>
      </w:pPr>
    </w:p>
    <w:p w14:paraId="264AC3F4" w14:textId="77777777" w:rsidR="00E660C3" w:rsidRPr="000D6986" w:rsidRDefault="00835E38">
      <w:pPr>
        <w:bidi/>
        <w:rPr>
          <w:bCs/>
        </w:rPr>
      </w:pPr>
      <w:r w:rsidRPr="000D6986">
        <w:rPr>
          <w:bCs/>
          <w:rtl/>
        </w:rPr>
        <w:t>3.1 דרישות פונקציונליות</w:t>
      </w:r>
    </w:p>
    <w:p w14:paraId="1D4C380B" w14:textId="77777777" w:rsidR="00E660C3" w:rsidRPr="005F684D" w:rsidRDefault="00835E38">
      <w:pPr>
        <w:bidi/>
        <w:rPr>
          <w:b/>
          <w:bCs/>
          <w:iCs/>
        </w:rPr>
      </w:pPr>
      <w:r w:rsidRPr="005F684D">
        <w:rPr>
          <w:b/>
          <w:bCs/>
          <w:iCs/>
          <w:rtl/>
        </w:rPr>
        <w:t>תיאור של פיצ'רים ספציפיים במערכת. לכל דרישה פונקציונלית מומלץ לפרט:</w:t>
      </w:r>
    </w:p>
    <w:p w14:paraId="100EADA7" w14:textId="77777777" w:rsidR="00E660C3" w:rsidRPr="005F684D" w:rsidRDefault="00835E38">
      <w:pPr>
        <w:numPr>
          <w:ilvl w:val="0"/>
          <w:numId w:val="6"/>
        </w:numPr>
        <w:bidi/>
        <w:ind w:hanging="359"/>
        <w:contextualSpacing/>
        <w:rPr>
          <w:b/>
          <w:bCs/>
          <w:iCs/>
        </w:rPr>
      </w:pPr>
      <w:r w:rsidRPr="005F684D">
        <w:rPr>
          <w:b/>
          <w:bCs/>
          <w:iCs/>
          <w:rtl/>
        </w:rPr>
        <w:t>הסבר כללי</w:t>
      </w:r>
    </w:p>
    <w:p w14:paraId="1E28A73A" w14:textId="77777777" w:rsidR="00E660C3" w:rsidRPr="005F684D" w:rsidRDefault="00835E38">
      <w:pPr>
        <w:numPr>
          <w:ilvl w:val="0"/>
          <w:numId w:val="6"/>
        </w:numPr>
        <w:bidi/>
        <w:ind w:hanging="359"/>
        <w:contextualSpacing/>
        <w:rPr>
          <w:b/>
          <w:bCs/>
          <w:iCs/>
        </w:rPr>
      </w:pPr>
      <w:r w:rsidRPr="005F684D">
        <w:rPr>
          <w:b/>
          <w:bCs/>
          <w:iCs/>
          <w:rtl/>
        </w:rPr>
        <w:t>קלט</w:t>
      </w:r>
    </w:p>
    <w:p w14:paraId="18A42175" w14:textId="77777777" w:rsidR="00E660C3" w:rsidRPr="005F684D" w:rsidRDefault="00835E38">
      <w:pPr>
        <w:numPr>
          <w:ilvl w:val="0"/>
          <w:numId w:val="6"/>
        </w:numPr>
        <w:bidi/>
        <w:ind w:hanging="359"/>
        <w:contextualSpacing/>
        <w:rPr>
          <w:b/>
          <w:bCs/>
          <w:iCs/>
        </w:rPr>
      </w:pPr>
      <w:r w:rsidRPr="005F684D">
        <w:rPr>
          <w:b/>
          <w:bCs/>
          <w:iCs/>
          <w:rtl/>
        </w:rPr>
        <w:t>תהליך</w:t>
      </w:r>
    </w:p>
    <w:p w14:paraId="6BA4409F" w14:textId="77777777" w:rsidR="00E660C3" w:rsidRPr="005F684D" w:rsidRDefault="00835E38">
      <w:pPr>
        <w:numPr>
          <w:ilvl w:val="0"/>
          <w:numId w:val="6"/>
        </w:numPr>
        <w:bidi/>
        <w:ind w:hanging="359"/>
        <w:contextualSpacing/>
        <w:rPr>
          <w:b/>
          <w:bCs/>
          <w:iCs/>
        </w:rPr>
      </w:pPr>
      <w:r w:rsidRPr="005F684D">
        <w:rPr>
          <w:b/>
          <w:bCs/>
          <w:iCs/>
          <w:rtl/>
        </w:rPr>
        <w:t>פלט</w:t>
      </w:r>
    </w:p>
    <w:p w14:paraId="174FF9AB" w14:textId="15B7876B" w:rsidR="00E660C3" w:rsidRDefault="00835E38">
      <w:pPr>
        <w:numPr>
          <w:ilvl w:val="0"/>
          <w:numId w:val="6"/>
        </w:numPr>
        <w:bidi/>
        <w:ind w:hanging="359"/>
        <w:contextualSpacing/>
        <w:rPr>
          <w:b/>
          <w:bCs/>
          <w:iCs/>
        </w:rPr>
      </w:pPr>
      <w:r w:rsidRPr="005F684D">
        <w:rPr>
          <w:b/>
          <w:bCs/>
          <w:iCs/>
          <w:rtl/>
        </w:rPr>
        <w:t>טיפול בשגיאות</w:t>
      </w:r>
    </w:p>
    <w:p w14:paraId="3CD2C865" w14:textId="7D5EB131" w:rsidR="005F684D" w:rsidRDefault="005F684D" w:rsidP="005F684D">
      <w:pPr>
        <w:bidi/>
        <w:contextualSpacing/>
        <w:rPr>
          <w:b/>
          <w:bCs/>
          <w:iCs/>
          <w:rtl/>
        </w:rPr>
      </w:pPr>
    </w:p>
    <w:p w14:paraId="34C09139" w14:textId="77777777" w:rsidR="005F684D" w:rsidRPr="005F684D" w:rsidRDefault="005F684D" w:rsidP="005F684D">
      <w:pPr>
        <w:bidi/>
        <w:contextualSpacing/>
        <w:rPr>
          <w:i/>
        </w:rPr>
      </w:pPr>
    </w:p>
    <w:p w14:paraId="7229C9CB" w14:textId="77777777" w:rsidR="00E660C3" w:rsidRDefault="00835E38">
      <w:pPr>
        <w:bidi/>
      </w:pPr>
      <w:r>
        <w:rPr>
          <w:i/>
          <w:highlight w:val="yellow"/>
          <w:rtl/>
        </w:rPr>
        <w:t xml:space="preserve">ניתן (ואף רצוי) להציג את הדרישות הפונקציונליות בפורמט של </w:t>
      </w:r>
      <w:hyperlink r:id="rId19">
        <w:r>
          <w:rPr>
            <w:i/>
            <w:color w:val="1155CC"/>
            <w:highlight w:val="yellow"/>
            <w:u w:val="single"/>
            <w:rtl/>
          </w:rPr>
          <w:t>תרחיש</w:t>
        </w:r>
      </w:hyperlink>
      <w:hyperlink r:id="rId20">
        <w:r>
          <w:rPr>
            <w:i/>
            <w:color w:val="1155CC"/>
            <w:highlight w:val="yellow"/>
            <w:u w:val="single"/>
            <w:rtl/>
          </w:rPr>
          <w:t xml:space="preserve"> </w:t>
        </w:r>
      </w:hyperlink>
      <w:hyperlink r:id="rId21">
        <w:r>
          <w:rPr>
            <w:i/>
            <w:color w:val="1155CC"/>
            <w:highlight w:val="yellow"/>
            <w:u w:val="single"/>
            <w:rtl/>
          </w:rPr>
          <w:t>שימוש</w:t>
        </w:r>
      </w:hyperlink>
      <w:hyperlink r:id="rId22">
        <w:r>
          <w:rPr>
            <w:i/>
            <w:color w:val="1155CC"/>
            <w:highlight w:val="yellow"/>
            <w:u w:val="single"/>
            <w:rtl/>
          </w:rPr>
          <w:t xml:space="preserve"> (</w:t>
        </w:r>
      </w:hyperlink>
      <w:hyperlink r:id="rId23">
        <w:r>
          <w:rPr>
            <w:i/>
            <w:color w:val="1155CC"/>
            <w:highlight w:val="yellow"/>
            <w:u w:val="single"/>
          </w:rPr>
          <w:t>use</w:t>
        </w:r>
      </w:hyperlink>
      <w:hyperlink r:id="rId24">
        <w:r>
          <w:rPr>
            <w:i/>
            <w:color w:val="1155CC"/>
            <w:highlight w:val="yellow"/>
            <w:u w:val="single"/>
          </w:rPr>
          <w:t xml:space="preserve"> </w:t>
        </w:r>
      </w:hyperlink>
      <w:hyperlink r:id="rId25">
        <w:r>
          <w:rPr>
            <w:i/>
            <w:color w:val="1155CC"/>
            <w:highlight w:val="yellow"/>
            <w:u w:val="single"/>
          </w:rPr>
          <w:t>case</w:t>
        </w:r>
      </w:hyperlink>
      <w:hyperlink r:id="rId26">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14:paraId="482F652F" w14:textId="77777777" w:rsidR="00E660C3" w:rsidRDefault="00E660C3">
      <w:pPr>
        <w:bidi/>
      </w:pPr>
    </w:p>
    <w:p w14:paraId="5D49A067" w14:textId="77777777" w:rsidR="00E660C3" w:rsidRDefault="00E660C3">
      <w:pPr>
        <w:bidi/>
      </w:pPr>
    </w:p>
    <w:p w14:paraId="6C9B7192" w14:textId="77777777" w:rsidR="00E660C3" w:rsidRPr="000D6986" w:rsidRDefault="00835E38">
      <w:pPr>
        <w:bidi/>
        <w:rPr>
          <w:bCs/>
        </w:rPr>
      </w:pPr>
      <w:r w:rsidRPr="000D6986">
        <w:rPr>
          <w:bCs/>
          <w:rtl/>
        </w:rPr>
        <w:t>3.2 דרישות של ממשקים חיצוניים</w:t>
      </w:r>
    </w:p>
    <w:p w14:paraId="2260EC4C" w14:textId="77777777"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14:paraId="7B55D5A1" w14:textId="77777777" w:rsidR="00E660C3" w:rsidRDefault="00835E38">
      <w:pPr>
        <w:bidi/>
      </w:pPr>
      <w:r>
        <w:rPr>
          <w:b/>
          <w:rtl/>
        </w:rPr>
        <w:tab/>
        <w:t>3.2.2 ממשקי חומרה</w:t>
      </w:r>
    </w:p>
    <w:p w14:paraId="26F18045" w14:textId="77777777"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14:paraId="19D2976F" w14:textId="77777777"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14:paraId="3F0831ED" w14:textId="77777777" w:rsidR="00E660C3" w:rsidRDefault="00E660C3">
      <w:pPr>
        <w:bidi/>
      </w:pPr>
    </w:p>
    <w:p w14:paraId="38701835" w14:textId="77777777" w:rsidR="00E660C3" w:rsidRDefault="00E660C3">
      <w:pPr>
        <w:bidi/>
      </w:pPr>
    </w:p>
    <w:p w14:paraId="3F5D6B31" w14:textId="77777777" w:rsidR="00E660C3" w:rsidRPr="00E8766D" w:rsidRDefault="00835E38">
      <w:pPr>
        <w:bidi/>
        <w:rPr>
          <w:bCs/>
        </w:rPr>
      </w:pPr>
      <w:r w:rsidRPr="00E8766D">
        <w:rPr>
          <w:bCs/>
          <w:rtl/>
        </w:rPr>
        <w:t>3.3 דרישות לא פונקציונליות</w:t>
      </w:r>
    </w:p>
    <w:p w14:paraId="7DE60AA4" w14:textId="77777777"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7D333F98" w14:textId="77777777" w:rsidR="00E660C3" w:rsidRDefault="00E660C3">
      <w:pPr>
        <w:bidi/>
      </w:pPr>
    </w:p>
    <w:p w14:paraId="321B9A8A" w14:textId="77777777" w:rsidR="00E660C3" w:rsidRDefault="00835E38">
      <w:pPr>
        <w:bidi/>
      </w:pPr>
      <w:r>
        <w:rPr>
          <w:b/>
          <w:rtl/>
        </w:rPr>
        <w:tab/>
        <w:t>3.3.1 דרישות ביצועים (</w:t>
      </w:r>
      <w:r>
        <w:rPr>
          <w:b/>
        </w:rPr>
        <w:t>performance</w:t>
      </w:r>
      <w:r>
        <w:rPr>
          <w:b/>
          <w:rtl/>
        </w:rPr>
        <w:t>)</w:t>
      </w:r>
    </w:p>
    <w:p w14:paraId="68045E65" w14:textId="77777777" w:rsidR="00E660C3" w:rsidRDefault="00835E38">
      <w:pPr>
        <w:bidi/>
      </w:pPr>
      <w:r>
        <w:rPr>
          <w:b/>
          <w:rtl/>
        </w:rPr>
        <w:tab/>
        <w:t>3.3.2 דרישות מהימנות (</w:t>
      </w:r>
      <w:r>
        <w:rPr>
          <w:b/>
        </w:rPr>
        <w:t>reliability</w:t>
      </w:r>
      <w:r>
        <w:rPr>
          <w:b/>
          <w:rtl/>
        </w:rPr>
        <w:t>)</w:t>
      </w:r>
    </w:p>
    <w:p w14:paraId="0AA646B9" w14:textId="77777777" w:rsidR="00E660C3" w:rsidRDefault="00835E38">
      <w:pPr>
        <w:bidi/>
      </w:pPr>
      <w:r>
        <w:rPr>
          <w:b/>
          <w:rtl/>
        </w:rPr>
        <w:tab/>
        <w:t>3.3.3 דרישות זמינות (</w:t>
      </w:r>
      <w:r>
        <w:rPr>
          <w:b/>
        </w:rPr>
        <w:t>Availability</w:t>
      </w:r>
      <w:r>
        <w:rPr>
          <w:b/>
          <w:rtl/>
        </w:rPr>
        <w:t>)</w:t>
      </w:r>
    </w:p>
    <w:p w14:paraId="27F3EE9E" w14:textId="77777777" w:rsidR="00E660C3" w:rsidRPr="0070276B" w:rsidRDefault="00835E38">
      <w:pPr>
        <w:bidi/>
      </w:pPr>
      <w:r w:rsidRPr="0070276B">
        <w:rPr>
          <w:b/>
          <w:rtl/>
        </w:rPr>
        <w:tab/>
        <w:t>3.3.4 דרישות אבטחה (</w:t>
      </w:r>
      <w:r w:rsidRPr="0070276B">
        <w:rPr>
          <w:b/>
        </w:rPr>
        <w:t>security</w:t>
      </w:r>
      <w:r w:rsidRPr="0070276B">
        <w:rPr>
          <w:b/>
          <w:rtl/>
        </w:rPr>
        <w:t>)</w:t>
      </w:r>
    </w:p>
    <w:p w14:paraId="5415DAD8" w14:textId="77777777" w:rsidR="00E660C3" w:rsidRDefault="00835E38">
      <w:pPr>
        <w:bidi/>
      </w:pPr>
      <w:r w:rsidRPr="0070276B">
        <w:rPr>
          <w:b/>
          <w:rtl/>
        </w:rPr>
        <w:tab/>
        <w:t>3.3.5 דרישות תחזוקה (</w:t>
      </w:r>
      <w:r w:rsidRPr="0070276B">
        <w:rPr>
          <w:b/>
        </w:rPr>
        <w:t>maintainability</w:t>
      </w:r>
      <w:r w:rsidRPr="0070276B">
        <w:rPr>
          <w:b/>
          <w:rtl/>
        </w:rPr>
        <w:t>)</w:t>
      </w:r>
    </w:p>
    <w:p w14:paraId="65797A31" w14:textId="77777777" w:rsidR="00E660C3" w:rsidRDefault="00835E38">
      <w:pPr>
        <w:bidi/>
      </w:pPr>
      <w:r>
        <w:rPr>
          <w:b/>
          <w:rtl/>
        </w:rPr>
        <w:lastRenderedPageBreak/>
        <w:tab/>
        <w:t>3.3.6 דרישות ניידות (</w:t>
      </w:r>
      <w:r>
        <w:rPr>
          <w:b/>
        </w:rPr>
        <w:t>portability</w:t>
      </w:r>
      <w:r>
        <w:rPr>
          <w:b/>
          <w:rtl/>
        </w:rPr>
        <w:t>)</w:t>
      </w:r>
    </w:p>
    <w:p w14:paraId="00518EF5" w14:textId="77777777" w:rsidR="00E660C3" w:rsidRDefault="00E660C3">
      <w:pPr>
        <w:bidi/>
      </w:pPr>
    </w:p>
    <w:p w14:paraId="53E608B9" w14:textId="77777777" w:rsidR="00E660C3" w:rsidRPr="00E8766D" w:rsidRDefault="00835E38">
      <w:pPr>
        <w:bidi/>
        <w:rPr>
          <w:bCs/>
        </w:rPr>
      </w:pPr>
      <w:r w:rsidRPr="00E8766D">
        <w:rPr>
          <w:bCs/>
          <w:rtl/>
        </w:rPr>
        <w:t>3.4 דרישות בסיס נתונים</w:t>
      </w:r>
    </w:p>
    <w:p w14:paraId="3AE97222" w14:textId="77777777" w:rsidR="00E660C3" w:rsidRDefault="00835E38">
      <w:pPr>
        <w:numPr>
          <w:ilvl w:val="0"/>
          <w:numId w:val="3"/>
        </w:numPr>
        <w:bidi/>
        <w:ind w:hanging="359"/>
        <w:contextualSpacing/>
        <w:rPr>
          <w:i/>
        </w:rPr>
      </w:pPr>
      <w:r>
        <w:rPr>
          <w:i/>
          <w:rtl/>
        </w:rPr>
        <w:t>איזה נתונים יישמרו</w:t>
      </w:r>
    </w:p>
    <w:p w14:paraId="28CC4ACF" w14:textId="77777777"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14:paraId="405EB37A" w14:textId="77777777"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14:paraId="0C1825B7" w14:textId="77777777" w:rsidR="00E660C3" w:rsidRDefault="00835E38">
      <w:pPr>
        <w:numPr>
          <w:ilvl w:val="0"/>
          <w:numId w:val="3"/>
        </w:numPr>
        <w:bidi/>
        <w:ind w:hanging="359"/>
        <w:contextualSpacing/>
        <w:rPr>
          <w:i/>
        </w:rPr>
      </w:pPr>
      <w:r>
        <w:rPr>
          <w:i/>
          <w:rtl/>
        </w:rPr>
        <w:t>מה רמת האבטחה הנדרשת</w:t>
      </w:r>
    </w:p>
    <w:p w14:paraId="156BA185" w14:textId="77777777" w:rsidR="00E660C3" w:rsidRDefault="00E660C3">
      <w:pPr>
        <w:bidi/>
        <w:rPr>
          <w:rtl/>
        </w:rPr>
      </w:pPr>
    </w:p>
    <w:p w14:paraId="5D201C18" w14:textId="77777777" w:rsidR="00C51574" w:rsidRDefault="00C51574" w:rsidP="00C51574">
      <w:pPr>
        <w:bidi/>
      </w:pPr>
    </w:p>
    <w:p w14:paraId="33E2A813" w14:textId="77777777" w:rsidR="00E660C3" w:rsidRPr="00E8766D" w:rsidRDefault="00835E38">
      <w:pPr>
        <w:bidi/>
        <w:rPr>
          <w:bCs/>
        </w:rPr>
      </w:pPr>
      <w:r w:rsidRPr="00E8766D">
        <w:rPr>
          <w:bCs/>
          <w:rtl/>
        </w:rPr>
        <w:t>3.5 דרישות נוספות</w:t>
      </w:r>
    </w:p>
    <w:p w14:paraId="1956B533" w14:textId="77777777" w:rsidR="00E660C3" w:rsidRPr="00732339" w:rsidRDefault="00C51574" w:rsidP="00732339">
      <w:pPr>
        <w:bidi/>
        <w:rPr>
          <w:bCs/>
          <w:sz w:val="32"/>
          <w:szCs w:val="28"/>
          <w:u w:val="single"/>
          <w:rtl/>
        </w:rPr>
      </w:pPr>
      <w:r>
        <w:rPr>
          <w:i/>
          <w:rtl/>
        </w:rPr>
        <w:t>כאל</w:t>
      </w:r>
      <w:r>
        <w:rPr>
          <w:rFonts w:hint="cs"/>
          <w:i/>
          <w:rtl/>
        </w:rPr>
        <w:t>ה</w:t>
      </w:r>
      <w:r w:rsidR="00835E38">
        <w:rPr>
          <w:i/>
          <w:rtl/>
        </w:rPr>
        <w:t xml:space="preserve"> שלא ידעתם לאיזה חלק הם </w:t>
      </w:r>
      <w:r>
        <w:rPr>
          <w:rFonts w:hint="cs"/>
          <w:i/>
          <w:rtl/>
        </w:rPr>
        <w:t>שייכות</w:t>
      </w:r>
      <w:r w:rsidR="00732339">
        <w:rPr>
          <w:rtl/>
        </w:rPr>
        <w:br/>
      </w:r>
    </w:p>
    <w:p w14:paraId="2E722644" w14:textId="77777777" w:rsidR="00732339" w:rsidRDefault="00732339" w:rsidP="00306CB3">
      <w:pPr>
        <w:pStyle w:val="af"/>
        <w:numPr>
          <w:ilvl w:val="0"/>
          <w:numId w:val="5"/>
        </w:numPr>
        <w:bidi/>
        <w:ind w:left="713" w:hanging="425"/>
        <w:jc w:val="both"/>
        <w:rPr>
          <w:bCs/>
          <w:sz w:val="32"/>
          <w:szCs w:val="28"/>
          <w:u w:val="single"/>
        </w:rPr>
      </w:pPr>
      <w:proofErr w:type="spellStart"/>
      <w:r w:rsidRPr="00732339">
        <w:rPr>
          <w:rFonts w:hint="cs"/>
          <w:bCs/>
          <w:sz w:val="32"/>
          <w:szCs w:val="28"/>
          <w:u w:val="single"/>
          <w:rtl/>
        </w:rPr>
        <w:t>בבליוגרפיה</w:t>
      </w:r>
      <w:proofErr w:type="spellEnd"/>
    </w:p>
    <w:p w14:paraId="6C32D624" w14:textId="77777777" w:rsidR="00306CB3" w:rsidRPr="00306CB3" w:rsidRDefault="00306CB3" w:rsidP="00306CB3">
      <w:pPr>
        <w:pStyle w:val="af"/>
        <w:numPr>
          <w:ilvl w:val="0"/>
          <w:numId w:val="21"/>
        </w:numPr>
        <w:bidi/>
        <w:rPr>
          <w:b/>
          <w:sz w:val="20"/>
          <w:szCs w:val="18"/>
        </w:rPr>
      </w:pPr>
      <w:r>
        <w:rPr>
          <w:rFonts w:hint="cs"/>
          <w:i/>
        </w:rPr>
        <w:t>L</w:t>
      </w:r>
      <w:r>
        <w:rPr>
          <w:i/>
        </w:rPr>
        <w:t>uis Ayala, "</w:t>
      </w:r>
      <w:r w:rsidRPr="00306CB3">
        <w:rPr>
          <w:i/>
        </w:rPr>
        <w:t>Cybersecurity for Hospitals and Healthcare Facilities</w:t>
      </w:r>
    </w:p>
    <w:p w14:paraId="754E224E" w14:textId="77777777" w:rsidR="00306CB3" w:rsidRDefault="00306CB3" w:rsidP="00306CB3">
      <w:pPr>
        <w:pStyle w:val="af"/>
        <w:bidi/>
        <w:ind w:left="1073"/>
        <w:rPr>
          <w:i/>
        </w:rPr>
      </w:pPr>
      <w:r w:rsidRPr="00306CB3">
        <w:rPr>
          <w:i/>
        </w:rPr>
        <w:t>A Guide to Detection and Prevention</w:t>
      </w:r>
      <w:r>
        <w:rPr>
          <w:i/>
        </w:rPr>
        <w:t xml:space="preserve">", </w:t>
      </w:r>
      <w:proofErr w:type="spellStart"/>
      <w:r>
        <w:rPr>
          <w:i/>
        </w:rPr>
        <w:t>APress</w:t>
      </w:r>
      <w:proofErr w:type="spellEnd"/>
      <w:r>
        <w:rPr>
          <w:i/>
        </w:rPr>
        <w:t>, 2016</w:t>
      </w:r>
    </w:p>
    <w:p w14:paraId="5186F4A9" w14:textId="77777777" w:rsidR="00306CB3" w:rsidRDefault="00306CB3" w:rsidP="00306CB3">
      <w:pPr>
        <w:pStyle w:val="af"/>
        <w:numPr>
          <w:ilvl w:val="0"/>
          <w:numId w:val="21"/>
        </w:numPr>
        <w:bidi/>
        <w:rPr>
          <w:i/>
        </w:rPr>
      </w:pPr>
      <w:r>
        <w:rPr>
          <w:rFonts w:hint="cs"/>
          <w:i/>
        </w:rPr>
        <w:t>S</w:t>
      </w:r>
      <w:r>
        <w:rPr>
          <w:i/>
        </w:rPr>
        <w:t xml:space="preserve">ymantec, "Symantec Industry Focus: </w:t>
      </w:r>
      <w:r>
        <w:rPr>
          <w:rFonts w:hint="cs"/>
          <w:i/>
        </w:rPr>
        <w:t>M</w:t>
      </w:r>
      <w:r>
        <w:rPr>
          <w:i/>
        </w:rPr>
        <w:t>edical Device Security", 2016</w:t>
      </w:r>
    </w:p>
    <w:p w14:paraId="4164C7A5" w14:textId="77777777" w:rsidR="00306CB3" w:rsidRPr="00306CB3" w:rsidRDefault="00306CB3" w:rsidP="00306CB3">
      <w:pPr>
        <w:autoSpaceDE w:val="0"/>
        <w:autoSpaceDN w:val="0"/>
        <w:adjustRightInd w:val="0"/>
        <w:spacing w:line="240" w:lineRule="auto"/>
        <w:ind w:left="720" w:firstLine="425"/>
        <w:jc w:val="right"/>
        <w:rPr>
          <w:i/>
        </w:rPr>
      </w:pPr>
      <w:r>
        <w:rPr>
          <w:i/>
        </w:rPr>
        <w:tab/>
      </w:r>
      <w:r>
        <w:rPr>
          <w:i/>
        </w:rPr>
        <w:tab/>
      </w:r>
    </w:p>
    <w:p w14:paraId="524BCD06" w14:textId="77777777" w:rsidR="00E660C3" w:rsidRDefault="00E660C3">
      <w:pPr>
        <w:bidi/>
      </w:pPr>
    </w:p>
    <w:p w14:paraId="41052EFB" w14:textId="77777777" w:rsidR="00E660C3" w:rsidRDefault="00E660C3">
      <w:pPr>
        <w:bidi/>
      </w:pPr>
    </w:p>
    <w:p w14:paraId="7EE817D0" w14:textId="77777777" w:rsidR="00E660C3" w:rsidRDefault="00E660C3">
      <w:pPr>
        <w:bidi/>
      </w:pPr>
    </w:p>
    <w:p w14:paraId="28E69574" w14:textId="77777777" w:rsidR="00E660C3" w:rsidRDefault="00835E38" w:rsidP="00C51574">
      <w:r>
        <w:br w:type="page"/>
      </w:r>
    </w:p>
    <w:p w14:paraId="3100459A" w14:textId="77777777" w:rsidR="00E660C3" w:rsidRDefault="00E660C3"/>
    <w:p w14:paraId="727B0334" w14:textId="77777777" w:rsidR="00E660C3" w:rsidRPr="00E8766D" w:rsidRDefault="00835E38">
      <w:pPr>
        <w:bidi/>
        <w:rPr>
          <w:bCs/>
        </w:rPr>
      </w:pPr>
      <w:r w:rsidRPr="00E8766D">
        <w:rPr>
          <w:bCs/>
          <w:rtl/>
        </w:rPr>
        <w:t>5. נספחים</w:t>
      </w:r>
    </w:p>
    <w:sectPr w:rsidR="00E660C3" w:rsidRPr="00E8766D" w:rsidSect="00E8766D">
      <w:headerReference w:type="default" r:id="rId27"/>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Nir Nissim" w:date="2016-12-13T13:59:00Z" w:initials="u">
    <w:p w14:paraId="3F40FCCA" w14:textId="12E7C254" w:rsidR="00C205B3" w:rsidRDefault="00C205B3">
      <w:pPr>
        <w:pStyle w:val="af4"/>
        <w:rPr>
          <w:rtl/>
        </w:rPr>
      </w:pPr>
      <w:r>
        <w:rPr>
          <w:rStyle w:val="af3"/>
        </w:rPr>
        <w:annotationRef/>
      </w:r>
      <w:r>
        <w:rPr>
          <w:rFonts w:hint="cs"/>
          <w:rtl/>
        </w:rPr>
        <w:t xml:space="preserve">צריך למצוא אייקון או לוגו מתאימים יותר מאשר השור הזועם </w:t>
      </w:r>
      <w:r>
        <w:rPr>
          <w:rtl/>
        </w:rPr>
        <w:t>–</w:t>
      </w:r>
      <w:r>
        <w:rPr>
          <w:rFonts w:hint="cs"/>
          <w:rtl/>
        </w:rPr>
        <w:t xml:space="preserve"> מתן יעזור לנו לעצב אחד כזה ברגע שנינעל על המחקר </w:t>
      </w:r>
      <w:proofErr w:type="spellStart"/>
      <w:r>
        <w:rPr>
          <w:rFonts w:hint="cs"/>
          <w:rtl/>
        </w:rPr>
        <w:t>במדוייק</w:t>
      </w:r>
      <w:proofErr w:type="spellEnd"/>
      <w:r>
        <w:rPr>
          <w:rFonts w:hint="cs"/>
          <w:rtl/>
        </w:rPr>
        <w:t>,</w:t>
      </w:r>
    </w:p>
    <w:p w14:paraId="25734926" w14:textId="77777777" w:rsidR="00C205B3" w:rsidRDefault="00C205B3">
      <w:pPr>
        <w:pStyle w:val="af4"/>
        <w:rPr>
          <w:rtl/>
        </w:rPr>
      </w:pPr>
    </w:p>
    <w:p w14:paraId="2CE1DC22" w14:textId="247AB7BE" w:rsidR="00C205B3" w:rsidRDefault="00C205B3">
      <w:pPr>
        <w:pStyle w:val="af4"/>
      </w:pPr>
      <w:r>
        <w:rPr>
          <w:rFonts w:hint="cs"/>
          <w:rtl/>
        </w:rPr>
        <w:t xml:space="preserve">מתן הוא הבחור שעובד על מכשירים </w:t>
      </w:r>
      <w:proofErr w:type="spellStart"/>
      <w:r>
        <w:rPr>
          <w:rFonts w:hint="cs"/>
          <w:rtl/>
        </w:rPr>
        <w:t>רופאיים</w:t>
      </w:r>
      <w:proofErr w:type="spellEnd"/>
      <w:r>
        <w:rPr>
          <w:rFonts w:hint="cs"/>
          <w:rtl/>
        </w:rPr>
        <w:t xml:space="preserve"> אישיים </w:t>
      </w:r>
      <w:r>
        <w:rPr>
          <w:rtl/>
        </w:rPr>
        <w:t>–</w:t>
      </w:r>
      <w:r>
        <w:rPr>
          <w:rFonts w:hint="cs"/>
          <w:rtl/>
        </w:rPr>
        <w:t xml:space="preserve"> והוא גם מעצב גראפי וצלם.</w:t>
      </w:r>
    </w:p>
  </w:comment>
  <w:comment w:id="25" w:author="Rotem Lazar" w:date="2016-12-13T22:45:00Z" w:initials="RL">
    <w:p w14:paraId="0C00E682" w14:textId="0E790A9A" w:rsidR="004923A1" w:rsidRDefault="004923A1">
      <w:pPr>
        <w:pStyle w:val="af4"/>
        <w:rPr>
          <w:rFonts w:hint="cs"/>
          <w:rtl/>
        </w:rPr>
      </w:pPr>
      <w:r>
        <w:rPr>
          <w:rStyle w:val="af3"/>
        </w:rPr>
        <w:annotationRef/>
      </w:r>
      <w:r>
        <w:rPr>
          <w:rFonts w:hint="cs"/>
          <w:rtl/>
        </w:rPr>
        <w:t>מעולה! לגבי השם של המוצר, זה משהו שחשבנו עליו בעקבות העובדה שהוא דמות מגינה במי</w:t>
      </w:r>
      <w:r w:rsidR="00A55EFF">
        <w:rPr>
          <w:rFonts w:hint="cs"/>
          <w:rtl/>
        </w:rPr>
        <w:t>תולוגיה היוונית, והשם נשמע דומה קצת למוניטור... אבל כמובן שהוא לא מחייב ולא מסמל משהו מיוחד, כך שאשמח לשמוע הצעות .</w:t>
      </w:r>
    </w:p>
  </w:comment>
  <w:comment w:id="27" w:author="Nir Nissim" w:date="2016-12-13T13:55:00Z" w:initials="u">
    <w:p w14:paraId="0C5DD8A9" w14:textId="0842E556" w:rsidR="008970F7" w:rsidRDefault="008970F7">
      <w:pPr>
        <w:pStyle w:val="af4"/>
      </w:pPr>
      <w:r>
        <w:rPr>
          <w:rStyle w:val="af3"/>
        </w:rPr>
        <w:annotationRef/>
      </w:r>
      <w:r>
        <w:rPr>
          <w:rFonts w:hint="cs"/>
          <w:rtl/>
        </w:rPr>
        <w:t>אני רואה שאת כל המחקר את מכוונת על מוניטורים מבלי שצחי החזיר לנו תשובה האם יהיה לנו מוניטור והאם המוניטור הוא אכן המכשיר הכי כדאי לעבוד עליו מבין מגוון המכשירים שהוא הראה לנו</w:t>
      </w:r>
    </w:p>
  </w:comment>
  <w:comment w:id="28" w:author="Rotem Lazar" w:date="2016-12-13T22:43:00Z" w:initials="RL">
    <w:p w14:paraId="779BB422" w14:textId="7F138120" w:rsidR="004923A1" w:rsidRDefault="004923A1">
      <w:pPr>
        <w:pStyle w:val="af4"/>
        <w:rPr>
          <w:rFonts w:hint="cs"/>
          <w:rtl/>
        </w:rPr>
      </w:pPr>
      <w:r>
        <w:rPr>
          <w:rStyle w:val="af3"/>
        </w:rPr>
        <w:annotationRef/>
      </w:r>
      <w:r w:rsidR="005F684D">
        <w:rPr>
          <w:rFonts w:hint="cs"/>
          <w:rtl/>
        </w:rPr>
        <w:t>זה המכשור הרפואי שנראה הכי מעניין בעיניי</w:t>
      </w:r>
      <w:r>
        <w:rPr>
          <w:rFonts w:hint="cs"/>
          <w:rtl/>
        </w:rPr>
        <w:t xml:space="preserve"> מתוך כל מה שהוא הציג בסיור.. כרגע אני מעדיפה להתמקד במוניטורים עקב חוסר בזמן ודרישת גבהים שעד סוף החודש אני כבר אהיה סגורה על כל מה שנוגע לנושא </w:t>
      </w:r>
      <w:proofErr w:type="spellStart"/>
      <w:r>
        <w:rPr>
          <w:rFonts w:hint="cs"/>
          <w:rtl/>
        </w:rPr>
        <w:t>הפרוייקט</w:t>
      </w:r>
      <w:proofErr w:type="spellEnd"/>
      <w:r>
        <w:rPr>
          <w:rFonts w:hint="cs"/>
          <w:rtl/>
        </w:rPr>
        <w:t xml:space="preserve"> ואופן ביצועו. </w:t>
      </w:r>
    </w:p>
  </w:comment>
  <w:comment w:id="80" w:author="Rotem Lazar" w:date="2016-12-15T00:16:00Z" w:initials="RL">
    <w:p w14:paraId="40F7D6C8" w14:textId="1F96A31C" w:rsidR="002F2288" w:rsidRDefault="002F2288" w:rsidP="002F2288">
      <w:pPr>
        <w:pStyle w:val="af4"/>
        <w:bidi/>
      </w:pPr>
      <w:r>
        <w:rPr>
          <w:rStyle w:val="af3"/>
        </w:rPr>
        <w:annotationRef/>
      </w:r>
      <w:r>
        <w:rPr>
          <w:rFonts w:hint="cs"/>
          <w:rtl/>
        </w:rPr>
        <w:t>היי ד"ר ניר,</w:t>
      </w:r>
      <w:r>
        <w:rPr>
          <w:rtl/>
        </w:rPr>
        <w:br/>
      </w:r>
      <w:r>
        <w:rPr>
          <w:rFonts w:hint="cs"/>
          <w:rtl/>
        </w:rPr>
        <w:t xml:space="preserve">יש לי כמה שאלות בנוגע למסמך.. </w:t>
      </w:r>
      <w:r>
        <w:rPr>
          <w:rtl/>
        </w:rPr>
        <w:br/>
      </w:r>
      <w:r>
        <w:rPr>
          <w:rFonts w:hint="cs"/>
          <w:rtl/>
        </w:rPr>
        <w:t xml:space="preserve">הייתי שמחה אם תוכל בבקשה להסביר לי מה אני צריכה לעשות בפרק השלישי של העבודה. אני לא מצליחה להבין אם אני צריכה לפרט כל דבר ממה שהמערכת העתידית תעשה (פונקציות...), או איך הוא עובד, ואם אני לא נמצאת בכיוון בכלל אז מה אני כן צריכה לעשות בפרק זה. בנוסף, האם זה רלוונטי לענות על הפרק הזה כשאין לנו עוד הצעת מחקר קונקרטית? </w:t>
      </w:r>
      <w:r>
        <w:rPr>
          <w:rtl/>
        </w:rPr>
        <w:br/>
      </w:r>
      <w:r>
        <w:rPr>
          <w:rFonts w:hint="cs"/>
          <w:rtl/>
        </w:rPr>
        <w:t>חקרתי בנוגע למוניטור ובנוגע למתקפות שנעשות על ה-</w:t>
      </w:r>
      <w:r>
        <w:rPr>
          <w:rFonts w:hint="cs"/>
        </w:rPr>
        <w:t>EMR</w:t>
      </w:r>
      <w:r>
        <w:rPr>
          <w:rFonts w:hint="cs"/>
          <w:rtl/>
        </w:rPr>
        <w:t xml:space="preserve"> והמוניטור כמערכת אחת שמקשרת בין השניים, אבל אני לא מצליחה ל</w:t>
      </w:r>
      <w:r w:rsidR="001F2DF4">
        <w:rPr>
          <w:rFonts w:hint="cs"/>
          <w:rtl/>
        </w:rPr>
        <w:t xml:space="preserve">הבין מה בדיוק נכנס תחת הכותרת פונקציונאליות של המערכת שתיבנה, למשל. </w:t>
      </w:r>
      <w:r w:rsidR="001F2DF4">
        <w:rPr>
          <w:rtl/>
        </w:rPr>
        <w:br/>
      </w:r>
      <w:r w:rsidR="001F2DF4">
        <w:rPr>
          <w:rFonts w:hint="cs"/>
          <w:rtl/>
        </w:rPr>
        <w:t>תודה רבה, רותם</w:t>
      </w:r>
    </w:p>
  </w:comment>
  <w:comment w:id="81" w:author="Nir Nissim" w:date="2016-12-13T13:49:00Z" w:initials="u">
    <w:p w14:paraId="40EC7F56" w14:textId="77777777" w:rsidR="00395355" w:rsidRDefault="00395355" w:rsidP="00A55EFF">
      <w:pPr>
        <w:pStyle w:val="af4"/>
        <w:bidi/>
        <w:rPr>
          <w:rtl/>
        </w:rPr>
      </w:pPr>
      <w:r>
        <w:rPr>
          <w:rStyle w:val="af3"/>
        </w:rPr>
        <w:annotationRef/>
      </w:r>
      <w:r>
        <w:rPr>
          <w:rFonts w:hint="cs"/>
          <w:rtl/>
        </w:rPr>
        <w:t>רותם יש לתקן,</w:t>
      </w:r>
    </w:p>
    <w:p w14:paraId="4BDDEC4B" w14:textId="77777777" w:rsidR="00395355" w:rsidRDefault="00395355" w:rsidP="00A55EFF">
      <w:pPr>
        <w:pStyle w:val="af4"/>
        <w:bidi/>
        <w:rPr>
          <w:rtl/>
        </w:rPr>
      </w:pPr>
    </w:p>
    <w:p w14:paraId="1BBEE239" w14:textId="77777777" w:rsidR="00395355" w:rsidRDefault="00395355" w:rsidP="00A55EFF">
      <w:pPr>
        <w:pStyle w:val="af4"/>
        <w:bidi/>
        <w:rPr>
          <w:rtl/>
        </w:rPr>
      </w:pPr>
      <w:r>
        <w:rPr>
          <w:rFonts w:hint="cs"/>
          <w:rtl/>
        </w:rPr>
        <w:t>את נעולה כאן על מתקפות של חדירה דרך הרשת,</w:t>
      </w:r>
    </w:p>
    <w:p w14:paraId="04F96A8B" w14:textId="77777777" w:rsidR="00395355" w:rsidRDefault="00395355" w:rsidP="00A55EFF">
      <w:pPr>
        <w:pStyle w:val="af4"/>
        <w:bidi/>
        <w:rPr>
          <w:rtl/>
        </w:rPr>
      </w:pPr>
    </w:p>
    <w:p w14:paraId="6F79150F" w14:textId="77777777" w:rsidR="00395355" w:rsidRDefault="00395355" w:rsidP="00A55EFF">
      <w:pPr>
        <w:pStyle w:val="af4"/>
        <w:bidi/>
        <w:rPr>
          <w:rtl/>
        </w:rPr>
      </w:pPr>
      <w:r>
        <w:rPr>
          <w:rFonts w:hint="cs"/>
          <w:rtl/>
        </w:rPr>
        <w:t>אנחנו מדברים על מגוון רחב של מתקפות יותר ולאו דווקא רק החדירה הזו,</w:t>
      </w:r>
    </w:p>
    <w:p w14:paraId="1329D3FE" w14:textId="77777777" w:rsidR="00395355" w:rsidRDefault="00395355" w:rsidP="00A55EFF">
      <w:pPr>
        <w:pStyle w:val="af4"/>
        <w:bidi/>
        <w:rPr>
          <w:rtl/>
        </w:rPr>
      </w:pPr>
    </w:p>
    <w:p w14:paraId="46B66E58" w14:textId="78C7EA3F" w:rsidR="00395355" w:rsidRDefault="00395355" w:rsidP="00A55EFF">
      <w:pPr>
        <w:pStyle w:val="af4"/>
        <w:bidi/>
        <w:rPr>
          <w:rtl/>
        </w:rPr>
      </w:pPr>
      <w:r>
        <w:rPr>
          <w:rFonts w:hint="cs"/>
          <w:rtl/>
        </w:rPr>
        <w:t>מתקפו</w:t>
      </w:r>
      <w:r w:rsidR="00A55EFF">
        <w:rPr>
          <w:rFonts w:hint="cs"/>
          <w:rtl/>
        </w:rPr>
        <w:t>ת אלו יכו</w:t>
      </w:r>
      <w:r>
        <w:rPr>
          <w:rFonts w:hint="cs"/>
          <w:rtl/>
        </w:rPr>
        <w:t>לו</w:t>
      </w:r>
      <w:r w:rsidR="00A55EFF">
        <w:rPr>
          <w:rFonts w:hint="cs"/>
          <w:rtl/>
        </w:rPr>
        <w:t>ת להיות שיבוש פעולת המוניטור, חשמול הפציינט וכ</w:t>
      </w:r>
      <w:r>
        <w:rPr>
          <w:rFonts w:hint="cs"/>
          <w:rtl/>
        </w:rPr>
        <w:t>ו</w:t>
      </w:r>
      <w:r w:rsidR="00A55EFF">
        <w:rPr>
          <w:rFonts w:hint="cs"/>
          <w:rtl/>
        </w:rPr>
        <w:t>'</w:t>
      </w:r>
    </w:p>
    <w:p w14:paraId="5FB41336" w14:textId="77777777" w:rsidR="00395355" w:rsidRDefault="00395355" w:rsidP="00A55EFF">
      <w:pPr>
        <w:pStyle w:val="af4"/>
        <w:bidi/>
        <w:rPr>
          <w:rtl/>
        </w:rPr>
      </w:pPr>
    </w:p>
    <w:p w14:paraId="1A51F861" w14:textId="77777777" w:rsidR="00395355" w:rsidRDefault="00395355" w:rsidP="00A55EFF">
      <w:pPr>
        <w:pStyle w:val="af4"/>
        <w:bidi/>
        <w:rPr>
          <w:rtl/>
        </w:rPr>
      </w:pPr>
      <w:r>
        <w:rPr>
          <w:rFonts w:hint="cs"/>
          <w:rtl/>
        </w:rPr>
        <w:t>אלא אם כן צחי בהחלט ימליץ להינעל רק על הכיוון הזה,</w:t>
      </w:r>
    </w:p>
    <w:p w14:paraId="55B25B15" w14:textId="77777777" w:rsidR="00395355" w:rsidRDefault="00395355" w:rsidP="00A55EFF">
      <w:pPr>
        <w:pStyle w:val="af4"/>
        <w:bidi/>
        <w:rPr>
          <w:rtl/>
        </w:rPr>
      </w:pPr>
    </w:p>
    <w:p w14:paraId="365D1729" w14:textId="4B0EFB95" w:rsidR="00395355" w:rsidRDefault="00395355" w:rsidP="00A55EFF">
      <w:pPr>
        <w:pStyle w:val="af4"/>
        <w:bidi/>
      </w:pPr>
      <w:r>
        <w:rPr>
          <w:rFonts w:hint="cs"/>
          <w:rtl/>
        </w:rPr>
        <w:t xml:space="preserve">כדי לדעת על מה להתמקד </w:t>
      </w:r>
      <w:r>
        <w:rPr>
          <w:rtl/>
        </w:rPr>
        <w:t>–</w:t>
      </w:r>
      <w:r>
        <w:rPr>
          <w:rFonts w:hint="cs"/>
          <w:rtl/>
        </w:rPr>
        <w:t xml:space="preserve"> את חייבת לסקור את כל </w:t>
      </w:r>
      <w:proofErr w:type="spellStart"/>
      <w:r>
        <w:rPr>
          <w:rFonts w:hint="cs"/>
          <w:rtl/>
        </w:rPr>
        <w:t>הפגיעויות</w:t>
      </w:r>
      <w:proofErr w:type="spellEnd"/>
      <w:r>
        <w:rPr>
          <w:rFonts w:hint="cs"/>
          <w:rtl/>
        </w:rPr>
        <w:t xml:space="preserve"> הקיימות </w:t>
      </w:r>
      <w:r>
        <w:rPr>
          <w:rtl/>
        </w:rPr>
        <w:t>–</w:t>
      </w:r>
      <w:r w:rsidR="00A55EFF">
        <w:rPr>
          <w:rFonts w:hint="cs"/>
          <w:rtl/>
        </w:rPr>
        <w:t xml:space="preserve"> ולהשתמש בספרו</w:t>
      </w:r>
      <w:r>
        <w:rPr>
          <w:rFonts w:hint="cs"/>
          <w:rtl/>
        </w:rPr>
        <w:t xml:space="preserve">ת קיימת  + לחשוב על רעיונות חדשניים שנובעים מהבנתך את המוניטור, רכיביו, אופן פעולתו </w:t>
      </w:r>
      <w:proofErr w:type="spellStart"/>
      <w:r>
        <w:rPr>
          <w:rFonts w:hint="cs"/>
          <w:rtl/>
        </w:rPr>
        <w:t>וכ'ו</w:t>
      </w:r>
      <w:proofErr w:type="spellEnd"/>
    </w:p>
  </w:comment>
  <w:comment w:id="82" w:author="Nir Nissim" w:date="2016-12-13T13:51:00Z" w:initials="u">
    <w:p w14:paraId="2C4E5444" w14:textId="77777777" w:rsidR="00395355" w:rsidRDefault="00395355">
      <w:pPr>
        <w:pStyle w:val="af4"/>
      </w:pPr>
      <w:r>
        <w:rPr>
          <w:rStyle w:val="af3"/>
        </w:rPr>
        <w:annotationRef/>
      </w:r>
      <w:r>
        <w:rPr>
          <w:rFonts w:hint="cs"/>
          <w:rtl/>
        </w:rPr>
        <w:t>ראי הערתי בכותרת</w:t>
      </w:r>
    </w:p>
  </w:comment>
  <w:comment w:id="87" w:author="Nir Nissim" w:date="2016-12-13T13:53:00Z" w:initials="u">
    <w:p w14:paraId="54037C69" w14:textId="77777777" w:rsidR="00395355" w:rsidRDefault="00395355">
      <w:pPr>
        <w:pStyle w:val="af4"/>
        <w:rPr>
          <w:rtl/>
        </w:rPr>
      </w:pPr>
      <w:r>
        <w:rPr>
          <w:rStyle w:val="af3"/>
        </w:rPr>
        <w:annotationRef/>
      </w:r>
      <w:r>
        <w:rPr>
          <w:rFonts w:hint="cs"/>
          <w:rtl/>
        </w:rPr>
        <w:t xml:space="preserve">לדוגמא מתקפת </w:t>
      </w:r>
    </w:p>
    <w:p w14:paraId="24C89B77" w14:textId="77777777" w:rsidR="00395355" w:rsidRDefault="00395355">
      <w:pPr>
        <w:pStyle w:val="af4"/>
      </w:pPr>
      <w:r>
        <w:rPr>
          <w:rFonts w:hint="cs"/>
        </w:rPr>
        <w:t>DOS</w:t>
      </w:r>
      <w:r>
        <w:rPr>
          <w:rFonts w:hint="cs"/>
          <w:rtl/>
        </w:rPr>
        <w:t xml:space="preserve"> </w:t>
      </w:r>
      <w:r>
        <w:t xml:space="preserve"> = Denial of Service</w:t>
      </w:r>
    </w:p>
  </w:comment>
  <w:comment w:id="88" w:author="Nir Nissim" w:date="2016-12-13T13:54:00Z" w:initials="u">
    <w:p w14:paraId="296D8FBE" w14:textId="77777777" w:rsidR="005F684D" w:rsidRDefault="00A75C05">
      <w:pPr>
        <w:pStyle w:val="af4"/>
        <w:rPr>
          <w:rtl/>
        </w:rPr>
      </w:pPr>
      <w:r>
        <w:rPr>
          <w:rStyle w:val="af3"/>
        </w:rPr>
        <w:annotationRef/>
      </w:r>
    </w:p>
    <w:p w14:paraId="2A114EF9" w14:textId="58F42648" w:rsidR="00A75C05" w:rsidRDefault="00A75C05">
      <w:pPr>
        <w:pStyle w:val="af4"/>
        <w:rPr>
          <w:rtl/>
        </w:rPr>
      </w:pPr>
      <w:r>
        <w:rPr>
          <w:rFonts w:hint="cs"/>
          <w:rtl/>
        </w:rPr>
        <w:t>רכיבי תקשורת כגון:</w:t>
      </w:r>
    </w:p>
    <w:p w14:paraId="750F7FFE" w14:textId="77777777" w:rsidR="00A75C05" w:rsidRDefault="00A75C05">
      <w:pPr>
        <w:pStyle w:val="af4"/>
        <w:rPr>
          <w:rtl/>
        </w:rPr>
      </w:pPr>
    </w:p>
    <w:p w14:paraId="2C52BD22" w14:textId="77777777" w:rsidR="00A75C05" w:rsidRDefault="00A75C05">
      <w:pPr>
        <w:pStyle w:val="af4"/>
        <w:rPr>
          <w:rtl/>
        </w:rPr>
      </w:pPr>
      <w:r>
        <w:rPr>
          <w:rFonts w:hint="cs"/>
        </w:rPr>
        <w:t>USB</w:t>
      </w:r>
    </w:p>
    <w:p w14:paraId="0026F6ED" w14:textId="77777777" w:rsidR="00A75C05" w:rsidRDefault="00A75C05">
      <w:pPr>
        <w:pStyle w:val="af4"/>
        <w:rPr>
          <w:rtl/>
        </w:rPr>
      </w:pPr>
      <w:r>
        <w:rPr>
          <w:rFonts w:hint="cs"/>
        </w:rPr>
        <w:t>WIFI</w:t>
      </w:r>
    </w:p>
    <w:p w14:paraId="0E510DBD" w14:textId="77777777" w:rsidR="00A75C05" w:rsidRDefault="00A75C05">
      <w:pPr>
        <w:pStyle w:val="af4"/>
        <w:rPr>
          <w:rtl/>
        </w:rPr>
      </w:pPr>
      <w:r>
        <w:rPr>
          <w:rFonts w:hint="cs"/>
          <w:rtl/>
        </w:rPr>
        <w:t>כבל רשת חוטית</w:t>
      </w:r>
    </w:p>
    <w:p w14:paraId="072207DB" w14:textId="76F71BA0" w:rsidR="00A75C05" w:rsidRDefault="00A75C05">
      <w:pPr>
        <w:pStyle w:val="af4"/>
        <w:rPr>
          <w:rtl/>
        </w:rPr>
      </w:pPr>
      <w:proofErr w:type="spellStart"/>
      <w:r>
        <w:rPr>
          <w:rFonts w:hint="cs"/>
          <w:rtl/>
        </w:rPr>
        <w:t>וכ'ו</w:t>
      </w:r>
      <w:proofErr w:type="spellEnd"/>
    </w:p>
  </w:comment>
  <w:comment w:id="89" w:author="Nir Nissim" w:date="2016-12-13T14:05:00Z" w:initials="u">
    <w:p w14:paraId="4C549700" w14:textId="77777777" w:rsidR="003E17F7" w:rsidRDefault="003E17F7">
      <w:pPr>
        <w:pStyle w:val="af4"/>
        <w:rPr>
          <w:rtl/>
        </w:rPr>
      </w:pPr>
      <w:r>
        <w:rPr>
          <w:rStyle w:val="af3"/>
        </w:rPr>
        <w:annotationRef/>
      </w:r>
      <w:r>
        <w:rPr>
          <w:rFonts w:hint="cs"/>
          <w:rtl/>
        </w:rPr>
        <w:t>רותם האם בדקת זאת היטב מול מאמרים , הספר ששלחת לי וכדומה?</w:t>
      </w:r>
    </w:p>
    <w:p w14:paraId="6431CAF1" w14:textId="77777777" w:rsidR="003E17F7" w:rsidRDefault="003E17F7">
      <w:pPr>
        <w:pStyle w:val="af4"/>
        <w:rPr>
          <w:rtl/>
        </w:rPr>
      </w:pPr>
    </w:p>
    <w:p w14:paraId="7438CECE" w14:textId="77777777" w:rsidR="003E17F7" w:rsidRDefault="003E17F7">
      <w:pPr>
        <w:pStyle w:val="af4"/>
        <w:rPr>
          <w:rtl/>
        </w:rPr>
      </w:pPr>
      <w:r>
        <w:rPr>
          <w:rFonts w:hint="cs"/>
          <w:rtl/>
        </w:rPr>
        <w:t xml:space="preserve">כי זו </w:t>
      </w:r>
      <w:proofErr w:type="spellStart"/>
      <w:r>
        <w:rPr>
          <w:rFonts w:hint="cs"/>
          <w:rtl/>
        </w:rPr>
        <w:t>אימרה</w:t>
      </w:r>
      <w:proofErr w:type="spellEnd"/>
      <w:r>
        <w:rPr>
          <w:rFonts w:hint="cs"/>
          <w:rtl/>
        </w:rPr>
        <w:t xml:space="preserve"> גדולה </w:t>
      </w:r>
      <w:r>
        <w:rPr>
          <w:rtl/>
        </w:rPr>
        <w:t>–</w:t>
      </w:r>
      <w:r>
        <w:rPr>
          <w:rFonts w:hint="cs"/>
          <w:rtl/>
        </w:rPr>
        <w:t xml:space="preserve"> ואת צריכה להיות בטוחה שאת לא עושה משהו שכבר נעשה</w:t>
      </w:r>
    </w:p>
    <w:p w14:paraId="4262A05C" w14:textId="77777777" w:rsidR="003E17F7" w:rsidRDefault="003E17F7">
      <w:pPr>
        <w:pStyle w:val="af4"/>
        <w:rPr>
          <w:rtl/>
        </w:rPr>
      </w:pPr>
    </w:p>
    <w:p w14:paraId="3ACA4C31" w14:textId="77777777" w:rsidR="003E17F7" w:rsidRDefault="003E17F7">
      <w:pPr>
        <w:pStyle w:val="af4"/>
        <w:rPr>
          <w:rtl/>
        </w:rPr>
      </w:pPr>
      <w:r>
        <w:rPr>
          <w:rFonts w:hint="cs"/>
          <w:rtl/>
        </w:rPr>
        <w:t xml:space="preserve">ממליץ לחפש בגוגל </w:t>
      </w:r>
      <w:proofErr w:type="spellStart"/>
      <w:r>
        <w:rPr>
          <w:rFonts w:hint="cs"/>
          <w:rtl/>
        </w:rPr>
        <w:t>סקולר</w:t>
      </w:r>
      <w:proofErr w:type="spellEnd"/>
    </w:p>
    <w:p w14:paraId="262BBA7F" w14:textId="2884B4D0" w:rsidR="003E17F7" w:rsidRDefault="003E17F7">
      <w:pPr>
        <w:pStyle w:val="af4"/>
      </w:pPr>
      <w:r>
        <w:t>Scholar</w:t>
      </w:r>
    </w:p>
  </w:comment>
  <w:comment w:id="90" w:author="Rotem Lazar" w:date="2016-12-13T23:04:00Z" w:initials="RL">
    <w:p w14:paraId="415DEC4E" w14:textId="55A59886" w:rsidR="005A2962" w:rsidRDefault="005A2962" w:rsidP="005A2962">
      <w:pPr>
        <w:pStyle w:val="af4"/>
        <w:bidi/>
      </w:pPr>
      <w:r>
        <w:rPr>
          <w:rStyle w:val="af3"/>
        </w:rPr>
        <w:annotationRef/>
      </w:r>
      <w:r>
        <w:rPr>
          <w:rFonts w:hint="cs"/>
          <w:rtl/>
        </w:rPr>
        <w:t xml:space="preserve">לפי המחקר שביצעתי לא מצאתי מידע שמעיד שיש באמת כלי שעונה על הבעיות שאותן אנחנו מכוונים לפתור </w:t>
      </w:r>
      <w:proofErr w:type="spellStart"/>
      <w:r>
        <w:rPr>
          <w:rFonts w:hint="cs"/>
          <w:rtl/>
        </w:rPr>
        <w:t>בפרוייקט</w:t>
      </w:r>
      <w:proofErr w:type="spellEnd"/>
      <w:r>
        <w:rPr>
          <w:rFonts w:hint="cs"/>
          <w:rtl/>
        </w:rPr>
        <w:t xml:space="preserve">. עשיתי גם סקירה יחד עם אבא שלי ושוב, לא מצאנו דבר מסוג זה. כמובן, יכול להיות שנפלה טעות ובהחלט קיים כלי כזה או דומה בשוק, אבל בסקירה שלי בגוגל וגוגל </w:t>
      </w:r>
      <w:proofErr w:type="spellStart"/>
      <w:r>
        <w:rPr>
          <w:rFonts w:hint="cs"/>
          <w:rtl/>
        </w:rPr>
        <w:t>סקולר</w:t>
      </w:r>
      <w:proofErr w:type="spellEnd"/>
      <w:r>
        <w:rPr>
          <w:rFonts w:hint="cs"/>
          <w:rtl/>
        </w:rPr>
        <w:t xml:space="preserve"> הממצאים היו שליליים.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E1DC22" w15:done="0"/>
  <w15:commentEx w15:paraId="0C00E682" w15:paraIdParent="2CE1DC22" w15:done="0"/>
  <w15:commentEx w15:paraId="0C5DD8A9" w15:done="0"/>
  <w15:commentEx w15:paraId="779BB422" w15:paraIdParent="0C5DD8A9" w15:done="0"/>
  <w15:commentEx w15:paraId="40F7D6C8" w15:done="0"/>
  <w15:commentEx w15:paraId="365D1729" w15:done="0"/>
  <w15:commentEx w15:paraId="2C4E5444" w15:done="0"/>
  <w15:commentEx w15:paraId="24C89B77" w15:done="0"/>
  <w15:commentEx w15:paraId="072207DB" w15:done="0"/>
  <w15:commentEx w15:paraId="262BBA7F" w15:done="0"/>
  <w15:commentEx w15:paraId="415DEC4E" w15:paraIdParent="262BBA7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DB98A" w14:textId="77777777" w:rsidR="00A53EDD" w:rsidRDefault="00A53EDD" w:rsidP="00E8766D">
      <w:pPr>
        <w:spacing w:line="240" w:lineRule="auto"/>
      </w:pPr>
      <w:r>
        <w:separator/>
      </w:r>
    </w:p>
  </w:endnote>
  <w:endnote w:type="continuationSeparator" w:id="0">
    <w:p w14:paraId="04FC11D4" w14:textId="77777777" w:rsidR="00A53EDD" w:rsidRDefault="00A53ED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DD271" w14:textId="77777777" w:rsidR="00A53EDD" w:rsidRDefault="00A53EDD" w:rsidP="00E8766D">
      <w:pPr>
        <w:spacing w:line="240" w:lineRule="auto"/>
      </w:pPr>
      <w:r>
        <w:separator/>
      </w:r>
    </w:p>
  </w:footnote>
  <w:footnote w:type="continuationSeparator" w:id="0">
    <w:p w14:paraId="24F1DC8B" w14:textId="77777777" w:rsidR="00A53EDD" w:rsidRDefault="00A53EDD"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BE1A9" w14:textId="77777777" w:rsidR="00E8766D" w:rsidRDefault="008261B6" w:rsidP="008261B6">
    <w:pPr>
      <w:pStyle w:val="ab"/>
      <w:tabs>
        <w:tab w:val="left" w:pos="8016"/>
      </w:tabs>
      <w:bidi/>
      <w:ind w:left="3600"/>
      <w:rPr>
        <w:rtl/>
      </w:rPr>
    </w:pPr>
    <w:r w:rsidRPr="008261B6">
      <w:rPr>
        <w:noProof/>
        <w:sz w:val="28"/>
        <w:szCs w:val="24"/>
      </w:rPr>
      <w:drawing>
        <wp:anchor distT="0" distB="0" distL="114300" distR="114300" simplePos="0" relativeHeight="251659776" behindDoc="0" locked="0" layoutInCell="1" allowOverlap="1" wp14:anchorId="21C59B9F" wp14:editId="34EFE1C7">
          <wp:simplePos x="0" y="0"/>
          <wp:positionH relativeFrom="margin">
            <wp:posOffset>0</wp:posOffset>
          </wp:positionH>
          <wp:positionV relativeFrom="paragraph">
            <wp:posOffset>-191886</wp:posOffset>
          </wp:positionV>
          <wp:extent cx="798022" cy="388917"/>
          <wp:effectExtent l="0" t="0" r="0" b="0"/>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798022" cy="388917"/>
                  </a:xfrm>
                  <a:prstGeom prst="rect">
                    <a:avLst/>
                  </a:prstGeom>
                  <a:noFill/>
                  <a:extLst/>
                </pic:spPr>
              </pic:pic>
            </a:graphicData>
          </a:graphic>
          <wp14:sizeRelH relativeFrom="page">
            <wp14:pctWidth>0</wp14:pctWidth>
          </wp14:sizeRelH>
          <wp14:sizeRelV relativeFrom="page">
            <wp14:pctHeight>0</wp14:pctHeight>
          </wp14:sizeRelV>
        </wp:anchor>
      </w:drawing>
    </w:r>
    <w:r w:rsidRPr="008261B6">
      <w:rPr>
        <w:b/>
        <w:bCs/>
        <w:smallCaps/>
        <w:noProof/>
        <w:color w:val="5B9BD5" w:themeColor="accent1"/>
        <w:spacing w:val="5"/>
        <w:sz w:val="28"/>
        <w:szCs w:val="24"/>
      </w:rPr>
      <w:drawing>
        <wp:anchor distT="0" distB="0" distL="114300" distR="114300" simplePos="0" relativeHeight="251672064" behindDoc="1" locked="0" layoutInCell="1" allowOverlap="1" wp14:anchorId="71B55FEA" wp14:editId="562D7EEE">
          <wp:simplePos x="0" y="0"/>
          <wp:positionH relativeFrom="column">
            <wp:posOffset>5336540</wp:posOffset>
          </wp:positionH>
          <wp:positionV relativeFrom="paragraph">
            <wp:posOffset>-327140</wp:posOffset>
          </wp:positionV>
          <wp:extent cx="600710" cy="624840"/>
          <wp:effectExtent l="0" t="0" r="8890" b="3810"/>
          <wp:wrapTight wrapText="bothSides">
            <wp:wrapPolygon edited="0">
              <wp:start x="0" y="0"/>
              <wp:lineTo x="0" y="21073"/>
              <wp:lineTo x="21235" y="21073"/>
              <wp:lineTo x="21235" y="0"/>
              <wp:lineTo x="0" y="0"/>
            </wp:wrapPolygon>
          </wp:wrapTight>
          <wp:docPr id="4" name="תמונה 4" descr="תוצאת תמונה עבור ‪cartoon minot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artoon minotau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710" cy="62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66D" w:rsidRPr="008261B6">
      <w:rPr>
        <w:rFonts w:hint="cs"/>
        <w:sz w:val="28"/>
        <w:szCs w:val="24"/>
        <w:rtl/>
      </w:rPr>
      <w:t>מסמך אפיון פרויקט</w:t>
    </w:r>
    <w:r w:rsidR="00E8766D">
      <w:rPr>
        <w:rFonts w:hint="cs"/>
        <w:rtl/>
      </w:rPr>
      <w:tab/>
      <w:t xml:space="preserve">  </w:t>
    </w:r>
    <w:r w:rsidR="00E8766D">
      <w:rPr>
        <w:rFonts w:hint="cs"/>
        <w:rtl/>
      </w:rPr>
      <w:tab/>
    </w:r>
    <w:r w:rsidR="00E8766D">
      <w:rPr>
        <w:rtl/>
      </w:rPr>
      <w:tab/>
    </w:r>
    <w:r w:rsidR="00E8766D">
      <w:rPr>
        <w:rFonts w:hint="cs"/>
        <w:rtl/>
      </w:rPr>
      <w:t xml:space="preserve"> </w:t>
    </w:r>
    <w:r w:rsidR="00E8766D">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FC8"/>
    <w:multiLevelType w:val="hybridMultilevel"/>
    <w:tmpl w:val="CF4C2B7E"/>
    <w:lvl w:ilvl="0" w:tplc="36466728">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1495D"/>
    <w:multiLevelType w:val="multilevel"/>
    <w:tmpl w:val="6DC8ECA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15565A"/>
    <w:multiLevelType w:val="hybridMultilevel"/>
    <w:tmpl w:val="76DC677E"/>
    <w:lvl w:ilvl="0" w:tplc="3D729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CC4B50"/>
    <w:multiLevelType w:val="hybridMultilevel"/>
    <w:tmpl w:val="637C12E4"/>
    <w:lvl w:ilvl="0" w:tplc="699859F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6192E9B"/>
    <w:multiLevelType w:val="hybridMultilevel"/>
    <w:tmpl w:val="CA162B92"/>
    <w:lvl w:ilvl="0" w:tplc="F7D6577C">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6449A"/>
    <w:multiLevelType w:val="hybridMultilevel"/>
    <w:tmpl w:val="F93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C3A0E"/>
    <w:multiLevelType w:val="hybridMultilevel"/>
    <w:tmpl w:val="F9A49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C2524"/>
    <w:multiLevelType w:val="hybridMultilevel"/>
    <w:tmpl w:val="156AEAFE"/>
    <w:lvl w:ilvl="0" w:tplc="A4306766">
      <w:start w:val="1"/>
      <w:numFmt w:val="decimal"/>
      <w:lvlText w:val="%1."/>
      <w:lvlJc w:val="left"/>
      <w:pPr>
        <w:ind w:left="1073" w:hanging="360"/>
      </w:pPr>
      <w:rPr>
        <w:rFonts w:hint="default"/>
        <w:sz w:val="22"/>
        <w:szCs w:val="20"/>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2" w15:restartNumberingAfterBreak="0">
    <w:nsid w:val="4BE43F60"/>
    <w:multiLevelType w:val="hybridMultilevel"/>
    <w:tmpl w:val="2460D318"/>
    <w:lvl w:ilvl="0" w:tplc="D24E8D38">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3" w15:restartNumberingAfterBreak="0">
    <w:nsid w:val="55543790"/>
    <w:multiLevelType w:val="hybridMultilevel"/>
    <w:tmpl w:val="612AFD54"/>
    <w:lvl w:ilvl="0" w:tplc="E7B003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B6C7D4B"/>
    <w:multiLevelType w:val="hybridMultilevel"/>
    <w:tmpl w:val="2E225E0C"/>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56C81"/>
    <w:multiLevelType w:val="hybridMultilevel"/>
    <w:tmpl w:val="EB4C5BBE"/>
    <w:lvl w:ilvl="0" w:tplc="F07C5914">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7C476B"/>
    <w:multiLevelType w:val="hybridMultilevel"/>
    <w:tmpl w:val="37E80FB4"/>
    <w:lvl w:ilvl="0" w:tplc="788C1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132194"/>
    <w:multiLevelType w:val="hybridMultilevel"/>
    <w:tmpl w:val="D2A470D6"/>
    <w:lvl w:ilvl="0" w:tplc="89AAE110">
      <w:start w:val="1"/>
      <w:numFmt w:val="decimal"/>
      <w:lvlText w:val="%1."/>
      <w:lvlJc w:val="left"/>
      <w:pPr>
        <w:ind w:left="1073" w:hanging="360"/>
      </w:pPr>
      <w:rPr>
        <w:rFonts w:hint="default"/>
        <w:sz w:val="18"/>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9" w15:restartNumberingAfterBreak="0">
    <w:nsid w:val="66743C3C"/>
    <w:multiLevelType w:val="hybridMultilevel"/>
    <w:tmpl w:val="1536F612"/>
    <w:lvl w:ilvl="0" w:tplc="DC1CA83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E2874"/>
    <w:multiLevelType w:val="multilevel"/>
    <w:tmpl w:val="89C4A866"/>
    <w:lvl w:ilvl="0">
      <w:start w:val="1"/>
      <w:numFmt w:val="decimal"/>
      <w:lvlText w:val="%1.0"/>
      <w:lvlJc w:val="left"/>
      <w:pPr>
        <w:ind w:left="1080" w:hanging="360"/>
      </w:pPr>
      <w:rPr>
        <w:rFonts w:hint="default"/>
      </w:rPr>
    </w:lvl>
    <w:lvl w:ilv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6DC43D92"/>
    <w:multiLevelType w:val="hybridMultilevel"/>
    <w:tmpl w:val="9DB6CA50"/>
    <w:lvl w:ilvl="0" w:tplc="E006DDF4">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1"/>
  </w:num>
  <w:num w:numId="2">
    <w:abstractNumId w:val="4"/>
  </w:num>
  <w:num w:numId="3">
    <w:abstractNumId w:val="14"/>
  </w:num>
  <w:num w:numId="4">
    <w:abstractNumId w:val="7"/>
  </w:num>
  <w:num w:numId="5">
    <w:abstractNumId w:val="24"/>
  </w:num>
  <w:num w:numId="6">
    <w:abstractNumId w:val="2"/>
  </w:num>
  <w:num w:numId="7">
    <w:abstractNumId w:val="23"/>
  </w:num>
  <w:num w:numId="8">
    <w:abstractNumId w:val="6"/>
  </w:num>
  <w:num w:numId="9">
    <w:abstractNumId w:val="5"/>
  </w:num>
  <w:num w:numId="10">
    <w:abstractNumId w:val="15"/>
  </w:num>
  <w:num w:numId="11">
    <w:abstractNumId w:val="10"/>
  </w:num>
  <w:num w:numId="12">
    <w:abstractNumId w:val="1"/>
  </w:num>
  <w:num w:numId="13">
    <w:abstractNumId w:val="17"/>
  </w:num>
  <w:num w:numId="14">
    <w:abstractNumId w:val="20"/>
  </w:num>
  <w:num w:numId="15">
    <w:abstractNumId w:val="3"/>
  </w:num>
  <w:num w:numId="16">
    <w:abstractNumId w:val="22"/>
  </w:num>
  <w:num w:numId="17">
    <w:abstractNumId w:val="8"/>
  </w:num>
  <w:num w:numId="18">
    <w:abstractNumId w:val="0"/>
  </w:num>
  <w:num w:numId="19">
    <w:abstractNumId w:val="9"/>
  </w:num>
  <w:num w:numId="20">
    <w:abstractNumId w:val="18"/>
  </w:num>
  <w:num w:numId="21">
    <w:abstractNumId w:val="11"/>
  </w:num>
  <w:num w:numId="22">
    <w:abstractNumId w:val="12"/>
  </w:num>
  <w:num w:numId="23">
    <w:abstractNumId w:val="13"/>
  </w:num>
  <w:num w:numId="24">
    <w:abstractNumId w:val="19"/>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r Nissim">
    <w15:presenceInfo w15:providerId="None" w15:userId="Nir Nissim"/>
  </w15:person>
  <w15:person w15:author="Rotem Lazar">
    <w15:presenceInfo w15:providerId="Windows Live" w15:userId="3fe14d8f40ca4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0402D"/>
    <w:rsid w:val="000D6986"/>
    <w:rsid w:val="0014132C"/>
    <w:rsid w:val="00162CA4"/>
    <w:rsid w:val="001958D8"/>
    <w:rsid w:val="001A3BBF"/>
    <w:rsid w:val="001D2122"/>
    <w:rsid w:val="001D3128"/>
    <w:rsid w:val="001F2DF4"/>
    <w:rsid w:val="00242C94"/>
    <w:rsid w:val="002836C6"/>
    <w:rsid w:val="002F2288"/>
    <w:rsid w:val="00306CB3"/>
    <w:rsid w:val="00320091"/>
    <w:rsid w:val="003210A4"/>
    <w:rsid w:val="00343556"/>
    <w:rsid w:val="0034491C"/>
    <w:rsid w:val="00395355"/>
    <w:rsid w:val="003D7D81"/>
    <w:rsid w:val="003E17F7"/>
    <w:rsid w:val="0043427E"/>
    <w:rsid w:val="004923A1"/>
    <w:rsid w:val="00496CDE"/>
    <w:rsid w:val="0054580C"/>
    <w:rsid w:val="005A2962"/>
    <w:rsid w:val="005D2D71"/>
    <w:rsid w:val="005F684D"/>
    <w:rsid w:val="006562FD"/>
    <w:rsid w:val="006C58B2"/>
    <w:rsid w:val="006D767C"/>
    <w:rsid w:val="0070276B"/>
    <w:rsid w:val="00732339"/>
    <w:rsid w:val="00737B84"/>
    <w:rsid w:val="007A3085"/>
    <w:rsid w:val="007E48F0"/>
    <w:rsid w:val="00812CEE"/>
    <w:rsid w:val="008261B6"/>
    <w:rsid w:val="00835E38"/>
    <w:rsid w:val="008970F7"/>
    <w:rsid w:val="008D40D5"/>
    <w:rsid w:val="009D52B9"/>
    <w:rsid w:val="00A53EDD"/>
    <w:rsid w:val="00A55EFF"/>
    <w:rsid w:val="00A75C05"/>
    <w:rsid w:val="00A76BF1"/>
    <w:rsid w:val="00B55AA8"/>
    <w:rsid w:val="00C205B3"/>
    <w:rsid w:val="00C34D02"/>
    <w:rsid w:val="00C51574"/>
    <w:rsid w:val="00C67B1F"/>
    <w:rsid w:val="00CB6167"/>
    <w:rsid w:val="00D27FD9"/>
    <w:rsid w:val="00D73A97"/>
    <w:rsid w:val="00D97C80"/>
    <w:rsid w:val="00DB400B"/>
    <w:rsid w:val="00DB6973"/>
    <w:rsid w:val="00DD37B4"/>
    <w:rsid w:val="00DE2FE8"/>
    <w:rsid w:val="00E660C3"/>
    <w:rsid w:val="00E8766D"/>
    <w:rsid w:val="00EB188D"/>
    <w:rsid w:val="00EC2921"/>
    <w:rsid w:val="00EE5789"/>
    <w:rsid w:val="00F61A46"/>
    <w:rsid w:val="00F67722"/>
    <w:rsid w:val="00FB0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3031"/>
  <w15:docId w15:val="{7B371E7F-B482-4C43-AD28-6FF084DA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10">
    <w:name w:val="1"/>
    <w:basedOn w:val="a1"/>
    <w:tblPr>
      <w:tblStyleRowBandSize w:val="1"/>
      <w:tblStyleColBandSize w:val="1"/>
    </w:tblPr>
  </w:style>
  <w:style w:type="paragraph" w:styleId="a5">
    <w:name w:val="Intense Quote"/>
    <w:basedOn w:val="a"/>
    <w:next w:val="a"/>
    <w:link w:val="a6"/>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ציטוט חזק תו"/>
    <w:basedOn w:val="a0"/>
    <w:link w:val="a5"/>
    <w:uiPriority w:val="30"/>
    <w:rsid w:val="00EE5789"/>
    <w:rPr>
      <w:i/>
      <w:iCs/>
      <w:color w:val="5B9BD5" w:themeColor="accent1"/>
    </w:rPr>
  </w:style>
  <w:style w:type="character" w:styleId="a7">
    <w:name w:val="Intense Reference"/>
    <w:basedOn w:val="a0"/>
    <w:uiPriority w:val="32"/>
    <w:qFormat/>
    <w:rsid w:val="00EE5789"/>
    <w:rPr>
      <w:b/>
      <w:bCs/>
      <w:smallCaps/>
      <w:color w:val="5B9BD5" w:themeColor="accent1"/>
      <w:spacing w:val="5"/>
    </w:rPr>
  </w:style>
  <w:style w:type="paragraph" w:styleId="a8">
    <w:name w:val="Quote"/>
    <w:basedOn w:val="a"/>
    <w:next w:val="a"/>
    <w:link w:val="a9"/>
    <w:uiPriority w:val="29"/>
    <w:qFormat/>
    <w:rsid w:val="006C58B2"/>
    <w:pPr>
      <w:spacing w:before="200" w:after="160"/>
      <w:ind w:left="864" w:right="864"/>
      <w:jc w:val="center"/>
    </w:pPr>
    <w:rPr>
      <w:i/>
      <w:iCs/>
      <w:color w:val="404040" w:themeColor="text1" w:themeTint="BF"/>
    </w:rPr>
  </w:style>
  <w:style w:type="character" w:customStyle="1" w:styleId="a9">
    <w:name w:val="ציטוט תו"/>
    <w:basedOn w:val="a0"/>
    <w:link w:val="a8"/>
    <w:uiPriority w:val="29"/>
    <w:rsid w:val="006C58B2"/>
    <w:rPr>
      <w:i/>
      <w:iCs/>
      <w:color w:val="404040" w:themeColor="text1" w:themeTint="BF"/>
    </w:rPr>
  </w:style>
  <w:style w:type="character" w:styleId="aa">
    <w:name w:val="Subtle Emphasis"/>
    <w:basedOn w:val="a0"/>
    <w:uiPriority w:val="19"/>
    <w:qFormat/>
    <w:rsid w:val="006C58B2"/>
    <w:rPr>
      <w:i/>
      <w:iCs/>
      <w:color w:val="404040" w:themeColor="text1" w:themeTint="BF"/>
    </w:rPr>
  </w:style>
  <w:style w:type="paragraph" w:styleId="ab">
    <w:name w:val="header"/>
    <w:basedOn w:val="a"/>
    <w:link w:val="ac"/>
    <w:uiPriority w:val="99"/>
    <w:unhideWhenUsed/>
    <w:rsid w:val="00E8766D"/>
    <w:pPr>
      <w:tabs>
        <w:tab w:val="center" w:pos="4153"/>
        <w:tab w:val="right" w:pos="8306"/>
      </w:tabs>
      <w:spacing w:line="240" w:lineRule="auto"/>
    </w:pPr>
  </w:style>
  <w:style w:type="character" w:customStyle="1" w:styleId="ac">
    <w:name w:val="כותרת עליונה תו"/>
    <w:basedOn w:val="a0"/>
    <w:link w:val="ab"/>
    <w:uiPriority w:val="99"/>
    <w:rsid w:val="00E8766D"/>
  </w:style>
  <w:style w:type="paragraph" w:styleId="ad">
    <w:name w:val="footer"/>
    <w:basedOn w:val="a"/>
    <w:link w:val="ae"/>
    <w:uiPriority w:val="99"/>
    <w:unhideWhenUsed/>
    <w:rsid w:val="00E8766D"/>
    <w:pPr>
      <w:tabs>
        <w:tab w:val="center" w:pos="4153"/>
        <w:tab w:val="right" w:pos="8306"/>
      </w:tabs>
      <w:spacing w:line="240" w:lineRule="auto"/>
    </w:pPr>
  </w:style>
  <w:style w:type="character" w:customStyle="1" w:styleId="ae">
    <w:name w:val="כותרת תחתונה תו"/>
    <w:basedOn w:val="a0"/>
    <w:link w:val="ad"/>
    <w:uiPriority w:val="99"/>
    <w:rsid w:val="00E8766D"/>
  </w:style>
  <w:style w:type="paragraph" w:styleId="af">
    <w:name w:val="List Paragraph"/>
    <w:basedOn w:val="a"/>
    <w:uiPriority w:val="34"/>
    <w:qFormat/>
    <w:rsid w:val="0054580C"/>
    <w:pPr>
      <w:ind w:left="720"/>
      <w:contextualSpacing/>
    </w:pPr>
  </w:style>
  <w:style w:type="paragraph" w:styleId="af0">
    <w:name w:val="Balloon Text"/>
    <w:basedOn w:val="a"/>
    <w:link w:val="af1"/>
    <w:uiPriority w:val="99"/>
    <w:semiHidden/>
    <w:unhideWhenUsed/>
    <w:rsid w:val="00EB188D"/>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EB188D"/>
    <w:rPr>
      <w:rFonts w:ascii="Tahoma" w:hAnsi="Tahoma" w:cs="Tahoma"/>
      <w:sz w:val="16"/>
      <w:szCs w:val="16"/>
    </w:rPr>
  </w:style>
  <w:style w:type="paragraph" w:styleId="af2">
    <w:name w:val="Revision"/>
    <w:hidden/>
    <w:uiPriority w:val="99"/>
    <w:semiHidden/>
    <w:rsid w:val="00343556"/>
    <w:pPr>
      <w:spacing w:line="240" w:lineRule="auto"/>
    </w:pPr>
  </w:style>
  <w:style w:type="character" w:styleId="af3">
    <w:name w:val="annotation reference"/>
    <w:basedOn w:val="a0"/>
    <w:uiPriority w:val="99"/>
    <w:semiHidden/>
    <w:unhideWhenUsed/>
    <w:rsid w:val="00395355"/>
    <w:rPr>
      <w:sz w:val="16"/>
      <w:szCs w:val="16"/>
    </w:rPr>
  </w:style>
  <w:style w:type="paragraph" w:styleId="af4">
    <w:name w:val="annotation text"/>
    <w:basedOn w:val="a"/>
    <w:link w:val="af5"/>
    <w:uiPriority w:val="99"/>
    <w:semiHidden/>
    <w:unhideWhenUsed/>
    <w:rsid w:val="00395355"/>
    <w:pPr>
      <w:spacing w:line="240" w:lineRule="auto"/>
    </w:pPr>
    <w:rPr>
      <w:sz w:val="20"/>
    </w:rPr>
  </w:style>
  <w:style w:type="character" w:customStyle="1" w:styleId="af5">
    <w:name w:val="טקסט הערה תו"/>
    <w:basedOn w:val="a0"/>
    <w:link w:val="af4"/>
    <w:uiPriority w:val="99"/>
    <w:semiHidden/>
    <w:rsid w:val="00395355"/>
    <w:rPr>
      <w:sz w:val="20"/>
    </w:rPr>
  </w:style>
  <w:style w:type="paragraph" w:styleId="af6">
    <w:name w:val="annotation subject"/>
    <w:basedOn w:val="af4"/>
    <w:next w:val="af4"/>
    <w:link w:val="af7"/>
    <w:uiPriority w:val="99"/>
    <w:semiHidden/>
    <w:unhideWhenUsed/>
    <w:rsid w:val="00395355"/>
    <w:rPr>
      <w:b/>
      <w:bCs/>
    </w:rPr>
  </w:style>
  <w:style w:type="character" w:customStyle="1" w:styleId="af7">
    <w:name w:val="נושא הערה תו"/>
    <w:basedOn w:val="af5"/>
    <w:link w:val="af6"/>
    <w:uiPriority w:val="99"/>
    <w:semiHidden/>
    <w:rsid w:val="00395355"/>
    <w:rPr>
      <w:b/>
      <w:bCs/>
      <w:sz w:val="20"/>
    </w:rPr>
  </w:style>
  <w:style w:type="paragraph" w:styleId="NormalWeb">
    <w:name w:val="Normal (Web)"/>
    <w:basedOn w:val="a"/>
    <w:uiPriority w:val="99"/>
    <w:unhideWhenUsed/>
    <w:rsid w:val="00C205B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af8">
    <w:name w:val="Table Grid"/>
    <w:basedOn w:val="a1"/>
    <w:uiPriority w:val="59"/>
    <w:rsid w:val="00C205B3"/>
    <w:pPr>
      <w:spacing w:line="240" w:lineRule="auto"/>
    </w:pPr>
    <w:rPr>
      <w:rFonts w:asciiTheme="majorBidi" w:eastAsiaTheme="minorHAnsi" w:hAnsiTheme="majorBidi" w:cstheme="maj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jpeg"/><Relationship Id="rId26"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21" Type="http://schemas.openxmlformats.org/officeDocument/2006/relationships/hyperlink" Target="http://he.wikipedia.org/wiki/%D7%AA%D7%A8%D7%97%D7%99%D7%A9_%D7%A9%D7%99%D7%9E%D7%95%D7%A9" TargetMode="External"/><Relationship Id="rId7" Type="http://schemas.openxmlformats.org/officeDocument/2006/relationships/image" Target="media/image1.jpeg"/><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hyperlink" Target="http://he.wikipedia.org/wiki/%D7%AA%D7%A8%D7%97%D7%99%D7%A9_%D7%A9%D7%99%D7%9E%D7%95%D7%A9"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he.wikipedia.org/wiki/%D7%AA%D7%A8%D7%97%D7%99%D7%A9_%D7%A9%D7%99%D7%9E%D7%95%D7%A9"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he.wikipedia.org/wiki/%D7%AA%D7%A8%D7%97%D7%99%D7%A9_%D7%A9%D7%99%D7%9E%D7%95%D7%A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he.wikipedia.org/wiki/%D7%AA%D7%A8%D7%97%D7%99%D7%A9_%D7%A9%D7%99%D7%9E%D7%95%D7%A9"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9</Pages>
  <Words>2123</Words>
  <Characters>10618</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Rotem Lazar</cp:lastModifiedBy>
  <cp:revision>3</cp:revision>
  <dcterms:created xsi:type="dcterms:W3CDTF">2016-12-11T22:49:00Z</dcterms:created>
  <dcterms:modified xsi:type="dcterms:W3CDTF">2016-12-15T08:22:00Z</dcterms:modified>
</cp:coreProperties>
</file>